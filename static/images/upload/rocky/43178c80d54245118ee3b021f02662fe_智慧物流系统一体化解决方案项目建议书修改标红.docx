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BC427" w14:textId="77777777"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kern w:val="0"/>
          <w:sz w:val="27"/>
          <w:szCs w:val="27"/>
        </w:rPr>
        <w:t>编号：</w:t>
      </w:r>
      <w:r w:rsidRPr="00F25287">
        <w:rPr>
          <w:rFonts w:ascii="Times New Roman" w:eastAsia="微软雅黑" w:hAnsi="Times New Roman" w:cs="Times New Roman"/>
          <w:kern w:val="0"/>
          <w:sz w:val="27"/>
          <w:szCs w:val="27"/>
        </w:rPr>
        <w:t>URMI-2018-B-006</w:t>
      </w:r>
    </w:p>
    <w:p w14:paraId="7100BE4B" w14:textId="77777777" w:rsidR="00F25287" w:rsidRPr="00F25287" w:rsidRDefault="00F25287" w:rsidP="00F25287">
      <w:pPr>
        <w:widowControl/>
        <w:ind w:firstLine="540"/>
        <w:jc w:val="center"/>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智慧物流系统一体化解决方案</w:t>
      </w:r>
    </w:p>
    <w:p w14:paraId="449130F1" w14:textId="77777777" w:rsidR="00F25287" w:rsidRPr="00F25287" w:rsidRDefault="00F25287" w:rsidP="00F25287">
      <w:pPr>
        <w:widowControl/>
        <w:ind w:firstLine="540"/>
        <w:jc w:val="center"/>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项目建议书</w:t>
      </w:r>
    </w:p>
    <w:p w14:paraId="110F6465" w14:textId="77777777" w:rsidR="00F25287" w:rsidRPr="00F25287" w:rsidRDefault="00F25287" w:rsidP="00F25287">
      <w:pPr>
        <w:widowControl/>
        <w:ind w:firstLine="420"/>
        <w:jc w:val="center"/>
        <w:rPr>
          <w:rFonts w:ascii="Helvetica" w:eastAsia="微软雅黑" w:hAnsi="Helvetica" w:cs="Helvetica"/>
          <w:kern w:val="0"/>
          <w:szCs w:val="21"/>
        </w:rPr>
      </w:pPr>
      <w:r w:rsidRPr="00F25287">
        <w:rPr>
          <w:rFonts w:ascii="Helvetica" w:eastAsia="微软雅黑" w:hAnsi="Helvetica" w:cs="Helvetica"/>
          <w:noProof/>
          <w:kern w:val="0"/>
          <w:szCs w:val="21"/>
        </w:rPr>
        <w:drawing>
          <wp:inline distT="0" distB="0" distL="0" distR="0" wp14:anchorId="69B6E924" wp14:editId="291AEA5D">
            <wp:extent cx="3981450" cy="2073214"/>
            <wp:effectExtent l="0" t="0" r="0" b="3810"/>
            <wp:docPr id="2" name="图片 2" descr="https://note.youdao.com/yws/public/resource/5d2bdced4e10660a141eac136638363e/xmlnote/9de25ab0afdb25a15078c7772b27e770/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ote.youdao.com/yws/public/resource/5d2bdced4e10660a141eac136638363e/xmlnote/9de25ab0afdb25a15078c7772b27e770/46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713" cy="2084286"/>
                    </a:xfrm>
                    <a:prstGeom prst="rect">
                      <a:avLst/>
                    </a:prstGeom>
                    <a:noFill/>
                    <a:ln>
                      <a:noFill/>
                    </a:ln>
                  </pic:spPr>
                </pic:pic>
              </a:graphicData>
            </a:graphic>
          </wp:inline>
        </w:drawing>
      </w:r>
    </w:p>
    <w:p w14:paraId="168B3E2D" w14:textId="77777777" w:rsidR="00F25287" w:rsidRPr="00F25287" w:rsidRDefault="00F25287" w:rsidP="00F25287">
      <w:pPr>
        <w:widowControl/>
        <w:ind w:firstLine="540"/>
        <w:jc w:val="center"/>
        <w:rPr>
          <w:rFonts w:ascii="Helvetica" w:eastAsia="微软雅黑" w:hAnsi="Helvetica" w:cs="Helvetica"/>
          <w:kern w:val="0"/>
          <w:szCs w:val="21"/>
        </w:rPr>
      </w:pPr>
      <w:r w:rsidRPr="00F25287">
        <w:rPr>
          <w:rFonts w:ascii="Times New Roman" w:eastAsia="微软雅黑" w:hAnsi="Times New Roman" w:cs="Times New Roman"/>
          <w:kern w:val="0"/>
          <w:sz w:val="27"/>
          <w:szCs w:val="27"/>
        </w:rPr>
        <w:t>同济大学城市风险管理研究院</w:t>
      </w:r>
    </w:p>
    <w:p w14:paraId="76DD02C3" w14:textId="77777777" w:rsidR="00F25287" w:rsidRPr="00F25287" w:rsidRDefault="00F25287" w:rsidP="00F25287">
      <w:pPr>
        <w:widowControl/>
        <w:ind w:firstLine="540"/>
        <w:jc w:val="center"/>
        <w:rPr>
          <w:rFonts w:ascii="Helvetica" w:eastAsia="微软雅黑" w:hAnsi="Helvetica" w:cs="Helvetica"/>
          <w:kern w:val="0"/>
          <w:szCs w:val="21"/>
        </w:rPr>
      </w:pPr>
      <w:r w:rsidRPr="00F25287">
        <w:rPr>
          <w:rFonts w:ascii="Times New Roman" w:eastAsia="微软雅黑" w:hAnsi="Times New Roman" w:cs="Times New Roman"/>
          <w:kern w:val="0"/>
          <w:sz w:val="27"/>
          <w:szCs w:val="27"/>
        </w:rPr>
        <w:t>2018</w:t>
      </w:r>
      <w:r w:rsidRPr="00F25287">
        <w:rPr>
          <w:rFonts w:ascii="Times New Roman" w:eastAsia="微软雅黑" w:hAnsi="Times New Roman" w:cs="Times New Roman"/>
          <w:kern w:val="0"/>
          <w:sz w:val="27"/>
          <w:szCs w:val="27"/>
        </w:rPr>
        <w:t>年</w:t>
      </w:r>
      <w:r w:rsidRPr="00F25287">
        <w:rPr>
          <w:rFonts w:ascii="Times New Roman" w:eastAsia="微软雅黑" w:hAnsi="Times New Roman" w:cs="Times New Roman"/>
          <w:kern w:val="0"/>
          <w:sz w:val="27"/>
          <w:szCs w:val="27"/>
        </w:rPr>
        <w:t>07</w:t>
      </w:r>
      <w:r w:rsidRPr="00F25287">
        <w:rPr>
          <w:rFonts w:ascii="Times New Roman" w:eastAsia="微软雅黑" w:hAnsi="Times New Roman" w:cs="Times New Roman"/>
          <w:kern w:val="0"/>
          <w:sz w:val="27"/>
          <w:szCs w:val="27"/>
        </w:rPr>
        <w:t>月</w:t>
      </w:r>
    </w:p>
    <w:p w14:paraId="35DF4C94" w14:textId="77777777" w:rsidR="00F25287" w:rsidRPr="00F25287" w:rsidRDefault="00F25287" w:rsidP="00F25287">
      <w:pPr>
        <w:widowControl/>
        <w:ind w:firstLine="540"/>
        <w:jc w:val="center"/>
        <w:rPr>
          <w:rFonts w:ascii="Helvetica" w:eastAsia="微软雅黑" w:hAnsi="Helvetica" w:cs="Helvetica"/>
          <w:kern w:val="0"/>
          <w:szCs w:val="21"/>
        </w:rPr>
      </w:pPr>
      <w:r w:rsidRPr="00F25287">
        <w:rPr>
          <w:rFonts w:ascii="宋体" w:eastAsia="宋体" w:hAnsi="宋体" w:cs="Helvetica" w:hint="eastAsia"/>
          <w:kern w:val="0"/>
          <w:sz w:val="27"/>
          <w:szCs w:val="27"/>
        </w:rPr>
        <w:t>目 录</w:t>
      </w:r>
    </w:p>
    <w:p w14:paraId="5289A853" w14:textId="77777777" w:rsidR="00F25287" w:rsidRPr="00F25287" w:rsidRDefault="00F25287" w:rsidP="00F25287">
      <w:pPr>
        <w:widowControl/>
        <w:ind w:firstLine="540"/>
        <w:jc w:val="center"/>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目</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录</w:t>
      </w:r>
    </w:p>
    <w:p w14:paraId="060B5AD6" w14:textId="24422B46"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1.</w:t>
      </w:r>
      <w:r w:rsidRPr="00F25287">
        <w:rPr>
          <w:rFonts w:ascii="Times New Roman" w:eastAsia="微软雅黑" w:hAnsi="Times New Roman" w:cs="Times New Roman"/>
          <w:color w:val="0563C1"/>
          <w:kern w:val="0"/>
          <w:sz w:val="27"/>
          <w:szCs w:val="27"/>
          <w:u w:val="single"/>
        </w:rPr>
        <w:t>研究背景</w:t>
      </w:r>
    </w:p>
    <w:p w14:paraId="7CA87FAE" w14:textId="1982ECD5"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 xml:space="preserve">1.1 </w:t>
      </w:r>
      <w:r w:rsidRPr="00F25287">
        <w:rPr>
          <w:rFonts w:ascii="Times New Roman" w:eastAsia="微软雅黑" w:hAnsi="Times New Roman" w:cs="Times New Roman"/>
          <w:color w:val="0563C1"/>
          <w:kern w:val="0"/>
          <w:sz w:val="27"/>
          <w:szCs w:val="27"/>
          <w:u w:val="single"/>
        </w:rPr>
        <w:t>物流系统管理智慧化是时代需求</w:t>
      </w:r>
    </w:p>
    <w:p w14:paraId="67374266" w14:textId="4EC45708"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 xml:space="preserve">1.2 </w:t>
      </w:r>
      <w:r w:rsidRPr="00F25287">
        <w:rPr>
          <w:rFonts w:ascii="Times New Roman" w:eastAsia="微软雅黑" w:hAnsi="Times New Roman" w:cs="Times New Roman"/>
          <w:color w:val="0563C1"/>
          <w:kern w:val="0"/>
          <w:sz w:val="27"/>
          <w:szCs w:val="27"/>
          <w:u w:val="single"/>
        </w:rPr>
        <w:t>智慧物流系统研究现状</w:t>
      </w:r>
    </w:p>
    <w:p w14:paraId="4DFB3D90" w14:textId="5D4BBBD3"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 xml:space="preserve">1.3 </w:t>
      </w:r>
      <w:r w:rsidRPr="00F25287">
        <w:rPr>
          <w:rFonts w:ascii="Times New Roman" w:eastAsia="微软雅黑" w:hAnsi="Times New Roman" w:cs="Times New Roman"/>
          <w:color w:val="0563C1"/>
          <w:kern w:val="0"/>
          <w:sz w:val="27"/>
          <w:szCs w:val="27"/>
          <w:u w:val="single"/>
        </w:rPr>
        <w:t>建立智慧物流系统的必要性</w:t>
      </w:r>
    </w:p>
    <w:p w14:paraId="5B66C38F" w14:textId="21F3F078" w:rsidR="004F10D8" w:rsidRPr="00F25287" w:rsidRDefault="00F25287" w:rsidP="004F10D8">
      <w:pPr>
        <w:widowControl/>
        <w:ind w:firstLine="540"/>
        <w:jc w:val="left"/>
        <w:rPr>
          <w:rFonts w:ascii="Times New Roman" w:eastAsia="微软雅黑" w:hAnsi="Times New Roman" w:cs="Times New Roman"/>
          <w:color w:val="0563C1"/>
          <w:kern w:val="0"/>
          <w:sz w:val="27"/>
          <w:szCs w:val="27"/>
          <w:u w:val="single"/>
        </w:rPr>
      </w:pPr>
      <w:r w:rsidRPr="00F25287">
        <w:rPr>
          <w:rFonts w:ascii="Times New Roman" w:eastAsia="微软雅黑" w:hAnsi="Times New Roman" w:cs="Times New Roman"/>
          <w:color w:val="0563C1"/>
          <w:kern w:val="0"/>
          <w:sz w:val="27"/>
          <w:szCs w:val="27"/>
          <w:u w:val="single"/>
        </w:rPr>
        <w:t>2.</w:t>
      </w:r>
      <w:r w:rsidRPr="00F25287">
        <w:rPr>
          <w:rFonts w:ascii="Times New Roman" w:eastAsia="微软雅黑" w:hAnsi="Times New Roman" w:cs="Times New Roman"/>
          <w:color w:val="0563C1"/>
          <w:kern w:val="0"/>
          <w:sz w:val="27"/>
          <w:szCs w:val="27"/>
          <w:u w:val="single"/>
        </w:rPr>
        <w:t>研究目标</w:t>
      </w:r>
    </w:p>
    <w:p w14:paraId="4C1AA601" w14:textId="6B579185"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3.</w:t>
      </w:r>
      <w:r w:rsidRPr="00F25287">
        <w:rPr>
          <w:rFonts w:ascii="Times New Roman" w:eastAsia="微软雅黑" w:hAnsi="Times New Roman" w:cs="Times New Roman"/>
          <w:color w:val="0563C1"/>
          <w:kern w:val="0"/>
          <w:sz w:val="27"/>
          <w:szCs w:val="27"/>
          <w:u w:val="single"/>
        </w:rPr>
        <w:t>研究内容</w:t>
      </w:r>
    </w:p>
    <w:p w14:paraId="4F7887A0" w14:textId="4808872E" w:rsidR="004F10D8" w:rsidRDefault="00F25287" w:rsidP="00F25287">
      <w:pPr>
        <w:widowControl/>
        <w:ind w:firstLine="540"/>
        <w:jc w:val="left"/>
        <w:rPr>
          <w:rFonts w:ascii="Times New Roman" w:eastAsia="微软雅黑" w:hAnsi="Times New Roman" w:cs="Times New Roman"/>
          <w:color w:val="0563C1"/>
          <w:kern w:val="0"/>
          <w:sz w:val="27"/>
          <w:szCs w:val="27"/>
          <w:u w:val="single"/>
        </w:rPr>
      </w:pPr>
      <w:r w:rsidRPr="00F25287">
        <w:rPr>
          <w:rFonts w:ascii="Times New Roman" w:eastAsia="微软雅黑" w:hAnsi="Times New Roman" w:cs="Times New Roman"/>
          <w:color w:val="0563C1"/>
          <w:kern w:val="0"/>
          <w:sz w:val="27"/>
          <w:szCs w:val="27"/>
          <w:u w:val="single"/>
        </w:rPr>
        <w:t xml:space="preserve">3.1 </w:t>
      </w:r>
      <w:r w:rsidR="004F10D8">
        <w:rPr>
          <w:rFonts w:ascii="Times New Roman" w:eastAsia="微软雅黑" w:hAnsi="Times New Roman" w:cs="Times New Roman" w:hint="eastAsia"/>
          <w:color w:val="0563C1"/>
          <w:kern w:val="0"/>
          <w:sz w:val="27"/>
          <w:szCs w:val="27"/>
          <w:u w:val="single"/>
        </w:rPr>
        <w:t>系统定位</w:t>
      </w:r>
    </w:p>
    <w:p w14:paraId="355F4C7B" w14:textId="088B6345" w:rsidR="00F25287" w:rsidRPr="00F25287" w:rsidRDefault="004F10D8" w:rsidP="00F25287">
      <w:pPr>
        <w:widowControl/>
        <w:ind w:firstLine="540"/>
        <w:jc w:val="left"/>
        <w:rPr>
          <w:rFonts w:ascii="Helvetica" w:eastAsia="微软雅黑" w:hAnsi="Helvetica" w:cs="Helvetica"/>
          <w:kern w:val="0"/>
          <w:szCs w:val="21"/>
        </w:rPr>
      </w:pPr>
      <w:r>
        <w:rPr>
          <w:rFonts w:ascii="Times New Roman" w:eastAsia="微软雅黑" w:hAnsi="Times New Roman" w:cs="Times New Roman" w:hint="eastAsia"/>
          <w:color w:val="0563C1"/>
          <w:kern w:val="0"/>
          <w:sz w:val="27"/>
          <w:szCs w:val="27"/>
          <w:u w:val="single"/>
        </w:rPr>
        <w:t>3.2</w:t>
      </w:r>
      <w:r w:rsidR="00F25287" w:rsidRPr="00F25287">
        <w:rPr>
          <w:rFonts w:ascii="Times New Roman" w:eastAsia="微软雅黑" w:hAnsi="Times New Roman" w:cs="Times New Roman"/>
          <w:color w:val="0563C1"/>
          <w:kern w:val="0"/>
          <w:sz w:val="27"/>
          <w:szCs w:val="27"/>
          <w:u w:val="single"/>
        </w:rPr>
        <w:t>运力调配子系统</w:t>
      </w:r>
    </w:p>
    <w:p w14:paraId="2405D58A" w14:textId="599DB67E"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3.</w:t>
      </w:r>
      <w:r w:rsidR="004F10D8">
        <w:rPr>
          <w:rFonts w:ascii="Times New Roman" w:eastAsia="微软雅黑" w:hAnsi="Times New Roman" w:cs="Times New Roman" w:hint="eastAsia"/>
          <w:color w:val="0563C1"/>
          <w:kern w:val="0"/>
          <w:sz w:val="27"/>
          <w:szCs w:val="27"/>
          <w:u w:val="single"/>
        </w:rPr>
        <w:t>3</w:t>
      </w:r>
      <w:r w:rsidRPr="00F25287">
        <w:rPr>
          <w:rFonts w:ascii="Times New Roman" w:eastAsia="微软雅黑" w:hAnsi="Times New Roman" w:cs="Times New Roman"/>
          <w:color w:val="0563C1"/>
          <w:kern w:val="0"/>
          <w:sz w:val="27"/>
          <w:szCs w:val="27"/>
          <w:u w:val="single"/>
        </w:rPr>
        <w:t xml:space="preserve"> </w:t>
      </w:r>
      <w:r w:rsidRPr="00F25287">
        <w:rPr>
          <w:rFonts w:ascii="Times New Roman" w:eastAsia="微软雅黑" w:hAnsi="Times New Roman" w:cs="Times New Roman"/>
          <w:color w:val="0563C1"/>
          <w:kern w:val="0"/>
          <w:sz w:val="27"/>
          <w:szCs w:val="27"/>
          <w:u w:val="single"/>
        </w:rPr>
        <w:t>特种货物监控子系统</w:t>
      </w:r>
    </w:p>
    <w:p w14:paraId="0EDDD438" w14:textId="44458F30"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lastRenderedPageBreak/>
        <w:t>3.</w:t>
      </w:r>
      <w:r w:rsidR="004F10D8">
        <w:rPr>
          <w:rFonts w:ascii="Times New Roman" w:eastAsia="微软雅黑" w:hAnsi="Times New Roman" w:cs="Times New Roman" w:hint="eastAsia"/>
          <w:color w:val="0563C1"/>
          <w:kern w:val="0"/>
          <w:sz w:val="27"/>
          <w:szCs w:val="27"/>
          <w:u w:val="single"/>
        </w:rPr>
        <w:t>4</w:t>
      </w:r>
      <w:r w:rsidRPr="00F25287">
        <w:rPr>
          <w:rFonts w:ascii="Times New Roman" w:eastAsia="微软雅黑" w:hAnsi="Times New Roman" w:cs="Times New Roman"/>
          <w:color w:val="0563C1"/>
          <w:kern w:val="0"/>
          <w:sz w:val="27"/>
          <w:szCs w:val="27"/>
          <w:u w:val="single"/>
        </w:rPr>
        <w:t xml:space="preserve"> </w:t>
      </w:r>
      <w:r w:rsidRPr="00F25287">
        <w:rPr>
          <w:rFonts w:ascii="Times New Roman" w:eastAsia="微软雅黑" w:hAnsi="Times New Roman" w:cs="Times New Roman"/>
          <w:color w:val="0563C1"/>
          <w:kern w:val="0"/>
          <w:sz w:val="27"/>
          <w:szCs w:val="27"/>
          <w:u w:val="single"/>
        </w:rPr>
        <w:t>驾驶风格评估子系统</w:t>
      </w:r>
    </w:p>
    <w:p w14:paraId="6F232DF3" w14:textId="0F1B1386"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3.</w:t>
      </w:r>
      <w:r w:rsidR="004F10D8">
        <w:rPr>
          <w:rFonts w:ascii="Times New Roman" w:eastAsia="微软雅黑" w:hAnsi="Times New Roman" w:cs="Times New Roman" w:hint="eastAsia"/>
          <w:color w:val="0563C1"/>
          <w:kern w:val="0"/>
          <w:sz w:val="27"/>
          <w:szCs w:val="27"/>
          <w:u w:val="single"/>
        </w:rPr>
        <w:t>5</w:t>
      </w:r>
      <w:r w:rsidRPr="00F25287">
        <w:rPr>
          <w:rFonts w:ascii="Times New Roman" w:eastAsia="微软雅黑" w:hAnsi="Times New Roman" w:cs="Times New Roman"/>
          <w:color w:val="0563C1"/>
          <w:kern w:val="0"/>
          <w:sz w:val="27"/>
          <w:szCs w:val="27"/>
          <w:u w:val="single"/>
        </w:rPr>
        <w:t xml:space="preserve"> </w:t>
      </w:r>
      <w:r w:rsidRPr="00F25287">
        <w:rPr>
          <w:rFonts w:ascii="Times New Roman" w:eastAsia="微软雅黑" w:hAnsi="Times New Roman" w:cs="Times New Roman"/>
          <w:color w:val="0563C1"/>
          <w:kern w:val="0"/>
          <w:sz w:val="27"/>
          <w:szCs w:val="27"/>
          <w:u w:val="single"/>
        </w:rPr>
        <w:t>城市共同配送集散仓选址与建设方案</w:t>
      </w:r>
    </w:p>
    <w:p w14:paraId="33A6B9AA" w14:textId="59C66545"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3.</w:t>
      </w:r>
      <w:r w:rsidR="004F10D8">
        <w:rPr>
          <w:rFonts w:ascii="Times New Roman" w:eastAsia="微软雅黑" w:hAnsi="Times New Roman" w:cs="Times New Roman" w:hint="eastAsia"/>
          <w:color w:val="0563C1"/>
          <w:kern w:val="0"/>
          <w:sz w:val="27"/>
          <w:szCs w:val="27"/>
          <w:u w:val="single"/>
        </w:rPr>
        <w:t>6</w:t>
      </w:r>
      <w:r w:rsidRPr="00F25287">
        <w:rPr>
          <w:rFonts w:ascii="Times New Roman" w:eastAsia="微软雅黑" w:hAnsi="Times New Roman" w:cs="Times New Roman"/>
          <w:color w:val="0563C1"/>
          <w:kern w:val="0"/>
          <w:sz w:val="27"/>
          <w:szCs w:val="27"/>
          <w:u w:val="single"/>
        </w:rPr>
        <w:t xml:space="preserve"> </w:t>
      </w:r>
      <w:r w:rsidRPr="00F25287">
        <w:rPr>
          <w:rFonts w:ascii="Times New Roman" w:eastAsia="微软雅黑" w:hAnsi="Times New Roman" w:cs="Times New Roman"/>
          <w:color w:val="0563C1"/>
          <w:kern w:val="0"/>
          <w:sz w:val="27"/>
          <w:szCs w:val="27"/>
          <w:u w:val="single"/>
        </w:rPr>
        <w:t>货主移动端</w:t>
      </w:r>
      <w:r w:rsidRPr="00F25287">
        <w:rPr>
          <w:rFonts w:ascii="Times New Roman" w:eastAsia="微软雅黑" w:hAnsi="Times New Roman" w:cs="Times New Roman"/>
          <w:color w:val="0563C1"/>
          <w:kern w:val="0"/>
          <w:sz w:val="27"/>
          <w:szCs w:val="27"/>
          <w:u w:val="single"/>
        </w:rPr>
        <w:t>APP</w:t>
      </w:r>
      <w:r w:rsidRPr="00F25287">
        <w:rPr>
          <w:rFonts w:ascii="Times New Roman" w:eastAsia="微软雅黑" w:hAnsi="Times New Roman" w:cs="Times New Roman"/>
          <w:color w:val="0563C1"/>
          <w:kern w:val="0"/>
          <w:sz w:val="27"/>
          <w:szCs w:val="27"/>
          <w:u w:val="single"/>
        </w:rPr>
        <w:t>管控</w:t>
      </w:r>
    </w:p>
    <w:p w14:paraId="1E2D884D" w14:textId="3822E423"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3.</w:t>
      </w:r>
      <w:r w:rsidR="004F10D8">
        <w:rPr>
          <w:rFonts w:ascii="Times New Roman" w:eastAsia="微软雅黑" w:hAnsi="Times New Roman" w:cs="Times New Roman" w:hint="eastAsia"/>
          <w:color w:val="0563C1"/>
          <w:kern w:val="0"/>
          <w:sz w:val="27"/>
          <w:szCs w:val="27"/>
          <w:u w:val="single"/>
        </w:rPr>
        <w:t>7</w:t>
      </w:r>
      <w:r w:rsidRPr="00F25287">
        <w:rPr>
          <w:rFonts w:ascii="Times New Roman" w:eastAsia="微软雅黑" w:hAnsi="Times New Roman" w:cs="Times New Roman"/>
          <w:color w:val="0563C1"/>
          <w:kern w:val="0"/>
          <w:sz w:val="27"/>
          <w:szCs w:val="27"/>
          <w:u w:val="single"/>
        </w:rPr>
        <w:t xml:space="preserve"> </w:t>
      </w:r>
      <w:r w:rsidRPr="00F25287">
        <w:rPr>
          <w:rFonts w:ascii="Times New Roman" w:eastAsia="微软雅黑" w:hAnsi="Times New Roman" w:cs="Times New Roman"/>
          <w:color w:val="0563C1"/>
          <w:kern w:val="0"/>
          <w:sz w:val="27"/>
          <w:szCs w:val="27"/>
          <w:u w:val="single"/>
        </w:rPr>
        <w:t>货车司机移动端</w:t>
      </w:r>
      <w:r w:rsidRPr="00F25287">
        <w:rPr>
          <w:rFonts w:ascii="Times New Roman" w:eastAsia="微软雅黑" w:hAnsi="Times New Roman" w:cs="Times New Roman"/>
          <w:color w:val="0563C1"/>
          <w:kern w:val="0"/>
          <w:sz w:val="27"/>
          <w:szCs w:val="27"/>
          <w:u w:val="single"/>
        </w:rPr>
        <w:t>APP</w:t>
      </w:r>
      <w:r w:rsidRPr="00F25287">
        <w:rPr>
          <w:rFonts w:ascii="Times New Roman" w:eastAsia="微软雅黑" w:hAnsi="Times New Roman" w:cs="Times New Roman"/>
          <w:color w:val="0563C1"/>
          <w:kern w:val="0"/>
          <w:sz w:val="27"/>
          <w:szCs w:val="27"/>
          <w:u w:val="single"/>
        </w:rPr>
        <w:t>管控</w:t>
      </w:r>
    </w:p>
    <w:p w14:paraId="53D2A7C5" w14:textId="12934E89"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3.</w:t>
      </w:r>
      <w:r w:rsidR="004F10D8">
        <w:rPr>
          <w:rFonts w:ascii="Times New Roman" w:eastAsia="微软雅黑" w:hAnsi="Times New Roman" w:cs="Times New Roman" w:hint="eastAsia"/>
          <w:color w:val="0563C1"/>
          <w:kern w:val="0"/>
          <w:sz w:val="27"/>
          <w:szCs w:val="27"/>
          <w:u w:val="single"/>
        </w:rPr>
        <w:t>8</w:t>
      </w:r>
      <w:r w:rsidRPr="00F25287">
        <w:rPr>
          <w:rFonts w:ascii="Times New Roman" w:eastAsia="微软雅黑" w:hAnsi="Times New Roman" w:cs="Times New Roman"/>
          <w:color w:val="0563C1"/>
          <w:kern w:val="0"/>
          <w:sz w:val="27"/>
          <w:szCs w:val="27"/>
          <w:u w:val="single"/>
        </w:rPr>
        <w:t xml:space="preserve"> </w:t>
      </w:r>
      <w:r w:rsidRPr="00F25287">
        <w:rPr>
          <w:rFonts w:ascii="Times New Roman" w:eastAsia="微软雅黑" w:hAnsi="Times New Roman" w:cs="Times New Roman"/>
          <w:color w:val="0563C1"/>
          <w:kern w:val="0"/>
          <w:sz w:val="27"/>
          <w:szCs w:val="27"/>
          <w:u w:val="single"/>
        </w:rPr>
        <w:t>章节目录安排</w:t>
      </w:r>
    </w:p>
    <w:p w14:paraId="537B1A70" w14:textId="3838A0AE"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4.</w:t>
      </w:r>
      <w:r w:rsidRPr="00F25287">
        <w:rPr>
          <w:rFonts w:ascii="Times New Roman" w:eastAsia="微软雅黑" w:hAnsi="Times New Roman" w:cs="Times New Roman"/>
          <w:color w:val="0563C1"/>
          <w:kern w:val="0"/>
          <w:sz w:val="27"/>
          <w:szCs w:val="27"/>
          <w:u w:val="single"/>
        </w:rPr>
        <w:t>研究团队</w:t>
      </w:r>
    </w:p>
    <w:p w14:paraId="34B22DC7" w14:textId="6F7914EA"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5.</w:t>
      </w:r>
      <w:r w:rsidRPr="00F25287">
        <w:rPr>
          <w:rFonts w:ascii="Times New Roman" w:eastAsia="微软雅黑" w:hAnsi="Times New Roman" w:cs="Times New Roman"/>
          <w:color w:val="0563C1"/>
          <w:kern w:val="0"/>
          <w:sz w:val="27"/>
          <w:szCs w:val="27"/>
          <w:u w:val="single"/>
        </w:rPr>
        <w:t>课题专家组</w:t>
      </w:r>
    </w:p>
    <w:p w14:paraId="32930522" w14:textId="13244FD1" w:rsidR="00F25287" w:rsidRPr="00F25287" w:rsidRDefault="00F25287" w:rsidP="00F25287">
      <w:pPr>
        <w:widowControl/>
        <w:ind w:firstLine="540"/>
        <w:jc w:val="left"/>
        <w:rPr>
          <w:rFonts w:ascii="Helvetica" w:eastAsia="微软雅黑" w:hAnsi="Helvetica" w:cs="Helvetica"/>
          <w:kern w:val="0"/>
          <w:szCs w:val="21"/>
        </w:rPr>
      </w:pPr>
      <w:r w:rsidRPr="00F25287">
        <w:rPr>
          <w:rFonts w:ascii="Times New Roman" w:eastAsia="微软雅黑" w:hAnsi="Times New Roman" w:cs="Times New Roman"/>
          <w:color w:val="0563C1"/>
          <w:kern w:val="0"/>
          <w:sz w:val="27"/>
          <w:szCs w:val="27"/>
          <w:u w:val="single"/>
        </w:rPr>
        <w:t>6.</w:t>
      </w:r>
      <w:r w:rsidRPr="00F25287">
        <w:rPr>
          <w:rFonts w:ascii="Times New Roman" w:eastAsia="微软雅黑" w:hAnsi="Times New Roman" w:cs="Times New Roman"/>
          <w:color w:val="0563C1"/>
          <w:kern w:val="0"/>
          <w:sz w:val="27"/>
          <w:szCs w:val="27"/>
          <w:u w:val="single"/>
        </w:rPr>
        <w:t>工作计划</w:t>
      </w:r>
    </w:p>
    <w:p w14:paraId="4D38BB06" w14:textId="24913CC1" w:rsidR="00F25287" w:rsidRPr="00F25287" w:rsidRDefault="00F25287" w:rsidP="00F25287">
      <w:pPr>
        <w:widowControl/>
        <w:ind w:firstLine="420"/>
        <w:jc w:val="left"/>
        <w:rPr>
          <w:rFonts w:ascii="Helvetica" w:eastAsia="微软雅黑" w:hAnsi="Helvetica" w:cs="Helvetica"/>
          <w:kern w:val="0"/>
          <w:szCs w:val="21"/>
        </w:rPr>
      </w:pPr>
    </w:p>
    <w:p w14:paraId="146BAE92" w14:textId="77777777" w:rsidR="00F25287" w:rsidRPr="00F25287" w:rsidRDefault="00F25287" w:rsidP="004F10D8">
      <w:pPr>
        <w:widowControl/>
        <w:ind w:firstLineChars="0" w:firstLine="0"/>
        <w:jc w:val="center"/>
        <w:rPr>
          <w:rFonts w:ascii="Helvetica" w:eastAsia="微软雅黑" w:hAnsi="Helvetica" w:cs="Helvetica"/>
          <w:kern w:val="0"/>
          <w:szCs w:val="21"/>
        </w:rPr>
      </w:pPr>
      <w:r w:rsidRPr="00F25287">
        <w:rPr>
          <w:rFonts w:ascii="宋体" w:eastAsia="宋体" w:hAnsi="宋体" w:cs="Helvetica" w:hint="eastAsia"/>
          <w:kern w:val="0"/>
          <w:sz w:val="27"/>
          <w:szCs w:val="27"/>
        </w:rPr>
        <w:t>智慧物流系统一体化解决方案</w:t>
      </w:r>
    </w:p>
    <w:p w14:paraId="0214E54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等线" w:eastAsia="等线" w:hAnsi="等线" w:cs="Helvetica" w:hint="eastAsia"/>
          <w:b/>
          <w:bCs/>
          <w:kern w:val="0"/>
          <w:sz w:val="27"/>
          <w:szCs w:val="27"/>
        </w:rPr>
        <w:t xml:space="preserve">1. </w:t>
      </w:r>
      <w:r w:rsidRPr="00F25287">
        <w:rPr>
          <w:rFonts w:ascii="Times New Roman" w:eastAsia="微软雅黑" w:hAnsi="Times New Roman" w:cs="Times New Roman"/>
          <w:b/>
          <w:bCs/>
          <w:kern w:val="0"/>
          <w:sz w:val="27"/>
          <w:szCs w:val="27"/>
        </w:rPr>
        <w:t>研究背景</w:t>
      </w:r>
    </w:p>
    <w:p w14:paraId="76AC2D74"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 xml:space="preserve">1.1 </w:t>
      </w:r>
      <w:r w:rsidRPr="00F25287">
        <w:rPr>
          <w:rFonts w:ascii="Times New Roman" w:eastAsia="微软雅黑" w:hAnsi="Times New Roman" w:cs="Times New Roman"/>
          <w:b/>
          <w:bCs/>
          <w:kern w:val="0"/>
          <w:sz w:val="27"/>
          <w:szCs w:val="27"/>
        </w:rPr>
        <w:t>物流系统管理智慧化是时代需求</w:t>
      </w:r>
    </w:p>
    <w:p w14:paraId="4658AD7C" w14:textId="77777777" w:rsidR="00F25287" w:rsidRPr="00F25287" w:rsidRDefault="00F25287" w:rsidP="00AD0DEF">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21</w:t>
      </w:r>
      <w:r w:rsidRPr="00F25287">
        <w:rPr>
          <w:rFonts w:ascii="Times New Roman" w:eastAsia="微软雅黑" w:hAnsi="Times New Roman" w:cs="Times New Roman"/>
          <w:kern w:val="0"/>
          <w:sz w:val="27"/>
          <w:szCs w:val="27"/>
        </w:rPr>
        <w:t>世纪的互联网大发展给国民经济各行各业都带来了深远影响。构成传统商业的四种流程已经被整合成线上线下两类活动，其中信息流、资金流、商流都能在互联网上实现，物流成为产品在线下实现最终交付的重要一环。现代物流业要应对这种商业体系的变迁，一方面在业务上需不断扩展与客户互联网上直接接触的商业服务；另一方面需不断推进自身发展，利用互联网和技术变革带来的机会，实现以智慧物流为代表的现代物流转型升级。</w:t>
      </w:r>
    </w:p>
    <w:p w14:paraId="53043FA5" w14:textId="4B3B0F17" w:rsidR="00F25287" w:rsidRPr="00F25287" w:rsidRDefault="00F25287" w:rsidP="00AD0DEF">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所谓智慧物流，是指以互联网为依托利用大数据、</w:t>
      </w:r>
      <w:proofErr w:type="gramStart"/>
      <w:r w:rsidRPr="00F25287">
        <w:rPr>
          <w:rFonts w:ascii="Times New Roman" w:eastAsia="微软雅黑" w:hAnsi="Times New Roman" w:cs="Times New Roman"/>
          <w:kern w:val="0"/>
          <w:sz w:val="27"/>
          <w:szCs w:val="27"/>
        </w:rPr>
        <w:t>云计算</w:t>
      </w:r>
      <w:proofErr w:type="gramEnd"/>
      <w:r w:rsidRPr="00F25287">
        <w:rPr>
          <w:rFonts w:ascii="Times New Roman" w:eastAsia="微软雅黑" w:hAnsi="Times New Roman" w:cs="Times New Roman"/>
          <w:kern w:val="0"/>
          <w:sz w:val="27"/>
          <w:szCs w:val="27"/>
        </w:rPr>
        <w:t>等集成智能化技术，使物流系统能模仿人的智能，具有学习、感知、思考、决策和自行解决物流中某些问题的能力。智慧物流是</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互联网</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高效物流的</w:t>
      </w:r>
      <w:r w:rsidRPr="00F25287">
        <w:rPr>
          <w:rFonts w:ascii="Times New Roman" w:eastAsia="微软雅黑" w:hAnsi="Times New Roman" w:cs="Times New Roman"/>
          <w:kern w:val="0"/>
          <w:sz w:val="27"/>
          <w:szCs w:val="27"/>
        </w:rPr>
        <w:lastRenderedPageBreak/>
        <w:t>重要内容，也是物流业发展的高级形态。近年来，以电商物流为代表，凭借互联网先发优势，纷纷推进智慧物流体系建设。中国最大的互联网购物平台</w:t>
      </w:r>
      <w:proofErr w:type="gramStart"/>
      <w:r w:rsidRPr="00F25287">
        <w:rPr>
          <w:rFonts w:ascii="Times New Roman" w:eastAsia="微软雅黑" w:hAnsi="Times New Roman" w:cs="Times New Roman"/>
          <w:kern w:val="0"/>
          <w:sz w:val="27"/>
          <w:szCs w:val="27"/>
        </w:rPr>
        <w:t>淘宝网</w:t>
      </w:r>
      <w:proofErr w:type="gramEnd"/>
      <w:r w:rsidRPr="00F25287">
        <w:rPr>
          <w:rFonts w:ascii="Times New Roman" w:eastAsia="微软雅黑" w:hAnsi="Times New Roman" w:cs="Times New Roman"/>
          <w:kern w:val="0"/>
          <w:sz w:val="27"/>
          <w:szCs w:val="27"/>
        </w:rPr>
        <w:t>，旗下成立了菜</w:t>
      </w:r>
      <w:proofErr w:type="gramStart"/>
      <w:r w:rsidRPr="00F25287">
        <w:rPr>
          <w:rFonts w:ascii="Times New Roman" w:eastAsia="微软雅黑" w:hAnsi="Times New Roman" w:cs="Times New Roman"/>
          <w:kern w:val="0"/>
          <w:sz w:val="27"/>
          <w:szCs w:val="27"/>
        </w:rPr>
        <w:t>鸟网</w:t>
      </w:r>
      <w:proofErr w:type="gramEnd"/>
      <w:r w:rsidRPr="00F25287">
        <w:rPr>
          <w:rFonts w:ascii="Times New Roman" w:eastAsia="微软雅黑" w:hAnsi="Times New Roman" w:cs="Times New Roman"/>
          <w:kern w:val="0"/>
          <w:sz w:val="27"/>
          <w:szCs w:val="27"/>
        </w:rPr>
        <w:t>络打造数据驱动、开放协同的社会化物流平台，通过互联网收集大量物流数据，统计预测快递流向、数量和规律，指导卖家</w:t>
      </w:r>
      <w:r w:rsidR="00E219A1" w:rsidRPr="005668BA">
        <w:rPr>
          <w:rFonts w:ascii="Times New Roman" w:eastAsia="微软雅黑" w:hAnsi="Times New Roman" w:cs="Times New Roman" w:hint="eastAsia"/>
          <w:kern w:val="0"/>
          <w:sz w:val="27"/>
          <w:szCs w:val="27"/>
          <w:highlight w:val="red"/>
        </w:rPr>
        <w:t>及时</w:t>
      </w:r>
      <w:r w:rsidRPr="00F25287">
        <w:rPr>
          <w:rFonts w:ascii="Times New Roman" w:eastAsia="微软雅黑" w:hAnsi="Times New Roman" w:cs="Times New Roman"/>
          <w:kern w:val="0"/>
          <w:sz w:val="27"/>
          <w:szCs w:val="27"/>
        </w:rPr>
        <w:t>调整，帮助快递企业平衡运力资源，通过智能互动的大数据物流网络提升社会物流运作效率。</w:t>
      </w:r>
    </w:p>
    <w:p w14:paraId="650A6F5C" w14:textId="77777777" w:rsidR="00F25287" w:rsidRPr="00F25287" w:rsidRDefault="00F25287" w:rsidP="00AD0DEF">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2016</w:t>
      </w:r>
      <w:r w:rsidRPr="00F25287">
        <w:rPr>
          <w:rFonts w:ascii="Times New Roman" w:eastAsia="微软雅黑" w:hAnsi="Times New Roman" w:cs="Times New Roman"/>
          <w:kern w:val="0"/>
          <w:sz w:val="27"/>
          <w:szCs w:val="27"/>
        </w:rPr>
        <w:t>年以来，</w:t>
      </w:r>
      <w:proofErr w:type="gramStart"/>
      <w:r w:rsidRPr="00F25287">
        <w:rPr>
          <w:rFonts w:ascii="Times New Roman" w:eastAsia="微软雅黑" w:hAnsi="Times New Roman" w:cs="Times New Roman"/>
          <w:kern w:val="0"/>
          <w:sz w:val="27"/>
          <w:szCs w:val="27"/>
        </w:rPr>
        <w:t>国务院发改委</w:t>
      </w:r>
      <w:proofErr w:type="gramEnd"/>
      <w:r w:rsidRPr="00F25287">
        <w:rPr>
          <w:rFonts w:ascii="Times New Roman" w:eastAsia="微软雅黑" w:hAnsi="Times New Roman" w:cs="Times New Roman"/>
          <w:kern w:val="0"/>
          <w:sz w:val="27"/>
          <w:szCs w:val="27"/>
        </w:rPr>
        <w:t>等部门基本以</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每月一文件</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快速推进物流业的发展。</w:t>
      </w:r>
      <w:r w:rsidRPr="00F25287">
        <w:rPr>
          <w:rFonts w:ascii="Times New Roman" w:eastAsia="微软雅黑" w:hAnsi="Times New Roman" w:cs="Times New Roman"/>
          <w:kern w:val="0"/>
          <w:sz w:val="27"/>
          <w:szCs w:val="27"/>
        </w:rPr>
        <w:t>2016</w:t>
      </w:r>
      <w:r w:rsidRPr="00F25287">
        <w:rPr>
          <w:rFonts w:ascii="Times New Roman" w:eastAsia="微软雅黑" w:hAnsi="Times New Roman" w:cs="Times New Roman"/>
          <w:kern w:val="0"/>
          <w:sz w:val="27"/>
          <w:szCs w:val="27"/>
        </w:rPr>
        <w:t>年，陆续出台《国务院关于积极推进</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互联网</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行动的指导意见》和《</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互联网</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高效物流实施意见》两个文件，提出</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互联网</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下现代物流业转型升级的目标，即推动智慧物流发展，提升仓储、运输、配送等环节智能化水平，促进先进技术与设备的广泛应用，优化创新物流组织方式；强调要形成以互联网为依托，开放、安全、高效率的智慧物流生态体系，大幅提高物流效率效益。发展智慧物流已经成为现代物流业转型升级的重要途径，也将成为物流业新的增长点。</w:t>
      </w:r>
    </w:p>
    <w:p w14:paraId="5C5F1521" w14:textId="77777777" w:rsidR="00F25287" w:rsidRPr="00F25287" w:rsidRDefault="00F25287" w:rsidP="00AD0DEF">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当前的传统物流系统存在诸多有待解决的棘手问题，如城市共同配送集散仓的布局需要顶层设计，整体规划；城市对轻型货车（总质量</w:t>
      </w:r>
      <w:r w:rsidRPr="00F25287">
        <w:rPr>
          <w:rFonts w:ascii="Times New Roman" w:eastAsia="微软雅黑" w:hAnsi="Times New Roman" w:cs="Times New Roman"/>
          <w:kern w:val="0"/>
          <w:sz w:val="27"/>
          <w:szCs w:val="27"/>
        </w:rPr>
        <w:t>&lt; 4.5</w:t>
      </w:r>
      <w:r w:rsidRPr="00F25287">
        <w:rPr>
          <w:rFonts w:ascii="Times New Roman" w:eastAsia="微软雅黑" w:hAnsi="Times New Roman" w:cs="Times New Roman"/>
          <w:kern w:val="0"/>
          <w:sz w:val="27"/>
          <w:szCs w:val="27"/>
        </w:rPr>
        <w:t>吨，车长</w:t>
      </w:r>
      <w:r w:rsidRPr="00F25287">
        <w:rPr>
          <w:rFonts w:ascii="Times New Roman" w:eastAsia="微软雅黑" w:hAnsi="Times New Roman" w:cs="Times New Roman"/>
          <w:kern w:val="0"/>
          <w:sz w:val="27"/>
          <w:szCs w:val="27"/>
        </w:rPr>
        <w:t>&lt; 6</w:t>
      </w:r>
      <w:r w:rsidRPr="00F25287">
        <w:rPr>
          <w:rFonts w:ascii="Times New Roman" w:eastAsia="微软雅黑" w:hAnsi="Times New Roman" w:cs="Times New Roman"/>
          <w:kern w:val="0"/>
          <w:sz w:val="27"/>
          <w:szCs w:val="27"/>
        </w:rPr>
        <w:t>米）的通行权</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停靠权政策和实际人口分布及物资供应需求存在历史性，结构性错配，需要整体规划和提前布局；货运司机的来源、招聘和培训均呈现无组织，无系统的状态，同时货运司机的某些驾驶行为也威胁着货物的安全、高效运输；货运交通运输规划的智能化程度不高，较多依赖经验，缺乏历史数据和算法支持；目前城市货运相关的政策制定是各部门单独行动，在通行权和停靠权方面有时甚至是互</w:t>
      </w:r>
      <w:r w:rsidRPr="00F25287">
        <w:rPr>
          <w:rFonts w:ascii="Times New Roman" w:eastAsia="微软雅黑" w:hAnsi="Times New Roman" w:cs="Times New Roman"/>
          <w:kern w:val="0"/>
          <w:sz w:val="27"/>
          <w:szCs w:val="27"/>
        </w:rPr>
        <w:lastRenderedPageBreak/>
        <w:t>相矛盾的。比如在一些地区规划了沿街商铺，停车矛盾突出，停车资源希缺。</w:t>
      </w:r>
    </w:p>
    <w:p w14:paraId="46BA84BB"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智慧物流系统正是以上提出的传统物流系统中存在问题的有效解决方案，因此，智慧物流系统一体化解决方案是时代对城市运行与物流业发展提出的迫切需求。</w:t>
      </w:r>
    </w:p>
    <w:p w14:paraId="7C82C96E"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 xml:space="preserve">1.2 </w:t>
      </w:r>
      <w:r w:rsidRPr="00F25287">
        <w:rPr>
          <w:rFonts w:ascii="Times New Roman" w:eastAsia="微软雅黑" w:hAnsi="Times New Roman" w:cs="Times New Roman"/>
          <w:b/>
          <w:bCs/>
          <w:kern w:val="0"/>
          <w:sz w:val="27"/>
          <w:szCs w:val="27"/>
        </w:rPr>
        <w:t>智慧物流系统研究现状</w:t>
      </w:r>
    </w:p>
    <w:p w14:paraId="4076767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随着信息化技术的发展，特别是互联网的日益普及，如今社会各企业生产力都得到极大的提升，企业之间的电子商务需求也得到快速发展，面对互联网电子商务的蓬勃发展，物流也成为了实现电子商务有效运行的重要保障。因此，不管是传统的物流企业还是制造企业都已经认识到，要实现物流信息化，就必须要建立一个专门针对物流的信息化管理平台。</w:t>
      </w:r>
    </w:p>
    <w:p w14:paraId="1BAAEC6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它的产生是为了简化繁琐耗时的货物装卸、搬运、登记等过程，从而提高物流的速度和效率。此外，必须要具备一套完整的监控系统，便于随时跟踪、监控物流的位置和状态，以保证物流系统的安全性和可靠性。在这样的趋势下，</w:t>
      </w:r>
      <w:r w:rsidRPr="00F25287">
        <w:rPr>
          <w:rFonts w:ascii="Times New Roman" w:eastAsia="微软雅黑" w:hAnsi="Times New Roman" w:cs="Times New Roman"/>
          <w:kern w:val="0"/>
          <w:sz w:val="27"/>
          <w:szCs w:val="27"/>
        </w:rPr>
        <w:t>IBM</w:t>
      </w:r>
      <w:r w:rsidRPr="00F25287">
        <w:rPr>
          <w:rFonts w:ascii="Times New Roman" w:eastAsia="微软雅黑" w:hAnsi="Times New Roman" w:cs="Times New Roman"/>
          <w:kern w:val="0"/>
          <w:sz w:val="27"/>
          <w:szCs w:val="27"/>
        </w:rPr>
        <w:t>中国研究院结合</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智慧地球</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的概念，提出了</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智慧物流</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的构想。</w:t>
      </w:r>
    </w:p>
    <w:p w14:paraId="073CD27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智慧物流</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总体来说就是优化物流过程中的各个环节，提出最优的解决方案。其中库存是物流运作的重要环节，在现代物流系统中，仓储是非常重要的构成要素之一，它不仅具有储存、保管等传统功能，而且包括拣选、配货、检验等工作，并具有配送功能以及附加标签、重新包装等流通加工功能。</w:t>
      </w:r>
    </w:p>
    <w:p w14:paraId="4363C46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lastRenderedPageBreak/>
        <w:t>目前，发达国家的信息化水平比较高，各种先进的信息技术在物流领域都得到了广泛的应用。在加拿大、美国、澳大利亚等国家，智能物流体系已经建立许多年。而电子商务首先更是在美国提出，因此，美国的物流管理技术自</w:t>
      </w:r>
      <w:r w:rsidRPr="00F25287">
        <w:rPr>
          <w:rFonts w:ascii="Times New Roman" w:eastAsia="微软雅黑" w:hAnsi="Times New Roman" w:cs="Times New Roman"/>
          <w:kern w:val="0"/>
          <w:sz w:val="27"/>
          <w:szCs w:val="27"/>
        </w:rPr>
        <w:t>1915</w:t>
      </w:r>
      <w:r w:rsidRPr="00F25287">
        <w:rPr>
          <w:rFonts w:ascii="Times New Roman" w:eastAsia="微软雅黑" w:hAnsi="Times New Roman" w:cs="Times New Roman"/>
          <w:kern w:val="0"/>
          <w:sz w:val="27"/>
          <w:szCs w:val="27"/>
        </w:rPr>
        <w:t>年发展至今已将近百年的历史，通过利用各种机械化、自动化、网络化、集成化以及计算机和网络通信设备，取得了较好的效果。</w:t>
      </w:r>
    </w:p>
    <w:p w14:paraId="65735A38"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国内，</w:t>
      </w:r>
      <w:r w:rsidRPr="00F25287">
        <w:rPr>
          <w:rFonts w:ascii="Times New Roman" w:eastAsia="微软雅黑" w:hAnsi="Times New Roman" w:cs="Times New Roman"/>
          <w:kern w:val="0"/>
          <w:sz w:val="27"/>
          <w:szCs w:val="27"/>
        </w:rPr>
        <w:t>2015</w:t>
      </w:r>
      <w:r w:rsidRPr="00F25287">
        <w:rPr>
          <w:rFonts w:ascii="Times New Roman" w:eastAsia="微软雅黑" w:hAnsi="Times New Roman" w:cs="Times New Roman"/>
          <w:kern w:val="0"/>
          <w:sz w:val="27"/>
          <w:szCs w:val="27"/>
        </w:rPr>
        <w:t>年</w:t>
      </w:r>
      <w:r w:rsidRPr="00F25287">
        <w:rPr>
          <w:rFonts w:ascii="Times New Roman" w:eastAsia="微软雅黑" w:hAnsi="Times New Roman" w:cs="Times New Roman"/>
          <w:kern w:val="0"/>
          <w:sz w:val="27"/>
          <w:szCs w:val="27"/>
        </w:rPr>
        <w:t>1</w:t>
      </w:r>
      <w:r w:rsidRPr="00F25287">
        <w:rPr>
          <w:rFonts w:ascii="Times New Roman" w:eastAsia="微软雅黑" w:hAnsi="Times New Roman" w:cs="Times New Roman"/>
          <w:kern w:val="0"/>
          <w:sz w:val="27"/>
          <w:szCs w:val="27"/>
        </w:rPr>
        <w:t>月</w:t>
      </w:r>
      <w:r w:rsidRPr="00F25287">
        <w:rPr>
          <w:rFonts w:ascii="Times New Roman" w:eastAsia="微软雅黑" w:hAnsi="Times New Roman" w:cs="Times New Roman"/>
          <w:kern w:val="0"/>
          <w:sz w:val="27"/>
          <w:szCs w:val="27"/>
        </w:rPr>
        <w:t>18</w:t>
      </w:r>
      <w:r w:rsidRPr="00F25287">
        <w:rPr>
          <w:rFonts w:ascii="Times New Roman" w:eastAsia="微软雅黑" w:hAnsi="Times New Roman" w:cs="Times New Roman"/>
          <w:kern w:val="0"/>
          <w:sz w:val="27"/>
          <w:szCs w:val="27"/>
        </w:rPr>
        <w:t>日召开的杭州市政协十届十六次常委会，透露了一个信息：杭州市政府正在编制《杭州市建设全国智慧物流中心三年行动计划（</w:t>
      </w:r>
      <w:r w:rsidRPr="00F25287">
        <w:rPr>
          <w:rFonts w:ascii="Times New Roman" w:eastAsia="微软雅黑" w:hAnsi="Times New Roman" w:cs="Times New Roman"/>
          <w:kern w:val="0"/>
          <w:sz w:val="27"/>
          <w:szCs w:val="27"/>
        </w:rPr>
        <w:t>2015-2017</w:t>
      </w:r>
      <w:r w:rsidRPr="00F25287">
        <w:rPr>
          <w:rFonts w:ascii="Times New Roman" w:eastAsia="微软雅黑" w:hAnsi="Times New Roman" w:cs="Times New Roman"/>
          <w:kern w:val="0"/>
          <w:sz w:val="27"/>
          <w:szCs w:val="27"/>
        </w:rPr>
        <w:t>年）》，计划到</w:t>
      </w:r>
      <w:r w:rsidRPr="00F25287">
        <w:rPr>
          <w:rFonts w:ascii="Times New Roman" w:eastAsia="微软雅黑" w:hAnsi="Times New Roman" w:cs="Times New Roman"/>
          <w:kern w:val="0"/>
          <w:sz w:val="27"/>
          <w:szCs w:val="27"/>
        </w:rPr>
        <w:t>2017</w:t>
      </w:r>
      <w:r w:rsidRPr="00F25287">
        <w:rPr>
          <w:rFonts w:ascii="Times New Roman" w:eastAsia="微软雅黑" w:hAnsi="Times New Roman" w:cs="Times New Roman"/>
          <w:kern w:val="0"/>
          <w:sz w:val="27"/>
          <w:szCs w:val="27"/>
        </w:rPr>
        <w:t>年，智慧物流业增加值突破</w:t>
      </w:r>
      <w:r w:rsidRPr="00F25287">
        <w:rPr>
          <w:rFonts w:ascii="Times New Roman" w:eastAsia="微软雅黑" w:hAnsi="Times New Roman" w:cs="Times New Roman"/>
          <w:kern w:val="0"/>
          <w:sz w:val="27"/>
          <w:szCs w:val="27"/>
        </w:rPr>
        <w:t>100</w:t>
      </w:r>
      <w:r w:rsidRPr="00F25287">
        <w:rPr>
          <w:rFonts w:ascii="Times New Roman" w:eastAsia="微软雅黑" w:hAnsi="Times New Roman" w:cs="Times New Roman"/>
          <w:kern w:val="0"/>
          <w:sz w:val="27"/>
          <w:szCs w:val="27"/>
        </w:rPr>
        <w:t>亿元，占全市物流业增加值比重达到</w:t>
      </w:r>
      <w:r w:rsidRPr="00F25287">
        <w:rPr>
          <w:rFonts w:ascii="Times New Roman" w:eastAsia="微软雅黑" w:hAnsi="Times New Roman" w:cs="Times New Roman"/>
          <w:kern w:val="0"/>
          <w:sz w:val="27"/>
          <w:szCs w:val="27"/>
        </w:rPr>
        <w:t>20%</w:t>
      </w:r>
      <w:r w:rsidRPr="00F25287">
        <w:rPr>
          <w:rFonts w:ascii="Times New Roman" w:eastAsia="微软雅黑" w:hAnsi="Times New Roman" w:cs="Times New Roman"/>
          <w:kern w:val="0"/>
          <w:sz w:val="27"/>
          <w:szCs w:val="27"/>
        </w:rPr>
        <w:t>左右。</w:t>
      </w:r>
    </w:p>
    <w:p w14:paraId="1559014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目前，我国物流信息化建设方面，实现物流采购、运输、仓储、配送等物流各环节的信息化运作，实现物流供应链从上游供应商企业到下游销售商的全流程信息共享。尤其是物联网在智慧物流中的应用，大力推动物流业的革命性发展，我国智慧物流发展的具体体现主要集中在以下几个方面：</w:t>
      </w:r>
    </w:p>
    <w:p w14:paraId="16C323DA" w14:textId="09696331" w:rsidR="00F25287" w:rsidRPr="00F25287" w:rsidRDefault="00CD2D56"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kern w:val="0"/>
          <w:sz w:val="27"/>
          <w:szCs w:val="27"/>
        </w:rPr>
        <w:t>一</w:t>
      </w:r>
      <w:r w:rsidR="00F25287" w:rsidRPr="00F25287">
        <w:rPr>
          <w:rFonts w:ascii="Times New Roman" w:eastAsia="微软雅黑" w:hAnsi="Times New Roman" w:cs="Times New Roman"/>
          <w:kern w:val="0"/>
          <w:sz w:val="27"/>
          <w:szCs w:val="27"/>
        </w:rPr>
        <w:t>是物流过程中的可视智慧网络系统，基于</w:t>
      </w:r>
      <w:r w:rsidR="00F25287" w:rsidRPr="00F25287">
        <w:rPr>
          <w:rFonts w:ascii="Times New Roman" w:eastAsia="微软雅黑" w:hAnsi="Times New Roman" w:cs="Times New Roman"/>
          <w:kern w:val="0"/>
          <w:sz w:val="27"/>
          <w:szCs w:val="27"/>
        </w:rPr>
        <w:t>GPS</w:t>
      </w:r>
      <w:r w:rsidR="00F25287" w:rsidRPr="00F25287">
        <w:rPr>
          <w:rFonts w:ascii="Times New Roman" w:eastAsia="微软雅黑" w:hAnsi="Times New Roman" w:cs="Times New Roman"/>
          <w:kern w:val="0"/>
          <w:sz w:val="27"/>
          <w:szCs w:val="27"/>
        </w:rPr>
        <w:t>卫星导航技术、</w:t>
      </w:r>
      <w:r w:rsidR="00F25287" w:rsidRPr="00F25287">
        <w:rPr>
          <w:rFonts w:ascii="Times New Roman" w:eastAsia="微软雅黑" w:hAnsi="Times New Roman" w:cs="Times New Roman"/>
          <w:kern w:val="0"/>
          <w:sz w:val="27"/>
          <w:szCs w:val="27"/>
        </w:rPr>
        <w:t>RFID</w:t>
      </w:r>
      <w:r w:rsidR="00F25287" w:rsidRPr="00F25287">
        <w:rPr>
          <w:rFonts w:ascii="Times New Roman" w:eastAsia="微软雅黑" w:hAnsi="Times New Roman" w:cs="Times New Roman"/>
          <w:kern w:val="0"/>
          <w:sz w:val="27"/>
          <w:szCs w:val="27"/>
        </w:rPr>
        <w:t>技术、传感技术等，在物流过程中实现车辆定位、监控、在线调度、配送等，实现可视化管理。目前，全网络化与智慧化的可视网络还没有，比较普遍的是一些初级应用，如有的物流公司或企业，已建立了</w:t>
      </w:r>
      <w:r w:rsidR="00F25287" w:rsidRPr="00F25287">
        <w:rPr>
          <w:rFonts w:ascii="Times New Roman" w:eastAsia="微软雅黑" w:hAnsi="Times New Roman" w:cs="Times New Roman"/>
          <w:kern w:val="0"/>
          <w:sz w:val="27"/>
          <w:szCs w:val="27"/>
        </w:rPr>
        <w:t>GPS</w:t>
      </w:r>
      <w:r w:rsidR="00F25287" w:rsidRPr="00F25287">
        <w:rPr>
          <w:rFonts w:ascii="Times New Roman" w:eastAsia="微软雅黑" w:hAnsi="Times New Roman" w:cs="Times New Roman"/>
          <w:kern w:val="0"/>
          <w:sz w:val="27"/>
          <w:szCs w:val="27"/>
        </w:rPr>
        <w:t>智慧物流管理系统；有的建立了海鲜食品冷链</w:t>
      </w:r>
      <w:r>
        <w:rPr>
          <w:rFonts w:ascii="Times New Roman" w:eastAsia="微软雅黑" w:hAnsi="Times New Roman" w:cs="Times New Roman" w:hint="eastAsia"/>
          <w:kern w:val="0"/>
          <w:sz w:val="27"/>
          <w:szCs w:val="27"/>
        </w:rPr>
        <w:t>运输</w:t>
      </w:r>
      <w:r w:rsidR="00F25287" w:rsidRPr="00F25287">
        <w:rPr>
          <w:rFonts w:ascii="Times New Roman" w:eastAsia="微软雅黑" w:hAnsi="Times New Roman" w:cs="Times New Roman"/>
          <w:kern w:val="0"/>
          <w:sz w:val="27"/>
          <w:szCs w:val="27"/>
        </w:rPr>
        <w:t>的车辆定位与温度实时监控系统等，初步实现了物流作业的透明化及可视化管理。</w:t>
      </w:r>
    </w:p>
    <w:p w14:paraId="574312BF" w14:textId="2B0F0EDE" w:rsidR="00F25287" w:rsidRPr="00F25287" w:rsidRDefault="00CD2D56"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kern w:val="0"/>
          <w:sz w:val="27"/>
          <w:szCs w:val="27"/>
        </w:rPr>
        <w:lastRenderedPageBreak/>
        <w:t>二</w:t>
      </w:r>
      <w:r w:rsidR="00F25287" w:rsidRPr="00F25287">
        <w:rPr>
          <w:rFonts w:ascii="Times New Roman" w:eastAsia="微软雅黑" w:hAnsi="Times New Roman" w:cs="Times New Roman"/>
          <w:kern w:val="0"/>
          <w:sz w:val="27"/>
          <w:szCs w:val="27"/>
        </w:rPr>
        <w:t>是智慧化的物流配送中心，基于传感、</w:t>
      </w:r>
      <w:r w:rsidR="00F25287" w:rsidRPr="00F25287">
        <w:rPr>
          <w:rFonts w:ascii="Times New Roman" w:eastAsia="微软雅黑" w:hAnsi="Times New Roman" w:cs="Times New Roman"/>
          <w:kern w:val="0"/>
          <w:sz w:val="27"/>
          <w:szCs w:val="27"/>
        </w:rPr>
        <w:t>RFID</w:t>
      </w:r>
      <w:r w:rsidR="00F25287" w:rsidRPr="00F25287">
        <w:rPr>
          <w:rFonts w:ascii="Times New Roman" w:eastAsia="微软雅黑" w:hAnsi="Times New Roman" w:cs="Times New Roman"/>
          <w:kern w:val="0"/>
          <w:sz w:val="27"/>
          <w:szCs w:val="27"/>
        </w:rPr>
        <w:t>、声、光、机、电、移动计算等各项先进技术建立全自动化物流配送中心，智能控制物流作业、自动化操作网络等系统，实现商务流、物流、信息流、资金流的全面协调管理。如：一些先进的自动化物流配送中心可实现机器人装卸与堆垛，自动导向车（</w:t>
      </w:r>
      <w:r w:rsidR="00F25287" w:rsidRPr="00F25287">
        <w:rPr>
          <w:rFonts w:ascii="Times New Roman" w:eastAsia="微软雅黑" w:hAnsi="Times New Roman" w:cs="Times New Roman"/>
          <w:kern w:val="0"/>
          <w:sz w:val="27"/>
          <w:szCs w:val="27"/>
        </w:rPr>
        <w:t>AGV</w:t>
      </w:r>
      <w:r w:rsidR="00F25287" w:rsidRPr="00F25287">
        <w:rPr>
          <w:rFonts w:ascii="Times New Roman" w:eastAsia="微软雅黑" w:hAnsi="Times New Roman" w:cs="Times New Roman"/>
          <w:kern w:val="0"/>
          <w:sz w:val="27"/>
          <w:szCs w:val="27"/>
        </w:rPr>
        <w:t>）进行物料的搬运，自动化的传输</w:t>
      </w:r>
      <w:proofErr w:type="gramStart"/>
      <w:r w:rsidR="00F25287" w:rsidRPr="00F25287">
        <w:rPr>
          <w:rFonts w:ascii="Times New Roman" w:eastAsia="微软雅黑" w:hAnsi="Times New Roman" w:cs="Times New Roman"/>
          <w:kern w:val="0"/>
          <w:sz w:val="27"/>
          <w:szCs w:val="27"/>
        </w:rPr>
        <w:t>分拣线</w:t>
      </w:r>
      <w:proofErr w:type="gramEnd"/>
      <w:r w:rsidR="00F25287" w:rsidRPr="00F25287">
        <w:rPr>
          <w:rFonts w:ascii="Times New Roman" w:eastAsia="微软雅黑" w:hAnsi="Times New Roman" w:cs="Times New Roman"/>
          <w:kern w:val="0"/>
          <w:sz w:val="27"/>
          <w:szCs w:val="27"/>
        </w:rPr>
        <w:t>开展拣选作业、自动化的堆垛机自动完成出入库操作，物流中心信息与</w:t>
      </w:r>
      <w:r w:rsidR="00F25287" w:rsidRPr="00F25287">
        <w:rPr>
          <w:rFonts w:ascii="Times New Roman" w:eastAsia="微软雅黑" w:hAnsi="Times New Roman" w:cs="Times New Roman"/>
          <w:kern w:val="0"/>
          <w:sz w:val="27"/>
          <w:szCs w:val="27"/>
        </w:rPr>
        <w:t>ERP</w:t>
      </w:r>
      <w:r w:rsidR="00F25287" w:rsidRPr="00F25287">
        <w:rPr>
          <w:rFonts w:ascii="Times New Roman" w:eastAsia="微软雅黑" w:hAnsi="Times New Roman" w:cs="Times New Roman"/>
          <w:kern w:val="0"/>
          <w:sz w:val="27"/>
          <w:szCs w:val="27"/>
        </w:rPr>
        <w:t>系统无缝对接，整个物流配送中心与生产制造等各环节实现全自动化，这也是初级物联网的应用。</w:t>
      </w:r>
    </w:p>
    <w:p w14:paraId="43331E33" w14:textId="7BBA19BC" w:rsidR="00F25287" w:rsidRDefault="00CD2D56" w:rsidP="00F25287">
      <w:pPr>
        <w:widowControl/>
        <w:ind w:firstLine="540"/>
        <w:rPr>
          <w:rFonts w:ascii="Times New Roman" w:eastAsia="微软雅黑" w:hAnsi="Times New Roman" w:cs="Times New Roman"/>
          <w:kern w:val="0"/>
          <w:sz w:val="27"/>
          <w:szCs w:val="27"/>
        </w:rPr>
      </w:pPr>
      <w:r>
        <w:rPr>
          <w:rFonts w:ascii="Times New Roman" w:eastAsia="微软雅黑" w:hAnsi="Times New Roman" w:cs="Times New Roman" w:hint="eastAsia"/>
          <w:kern w:val="0"/>
          <w:sz w:val="27"/>
          <w:szCs w:val="27"/>
        </w:rPr>
        <w:t>三</w:t>
      </w:r>
      <w:r w:rsidR="00F25287" w:rsidRPr="00F25287">
        <w:rPr>
          <w:rFonts w:ascii="Times New Roman" w:eastAsia="微软雅黑" w:hAnsi="Times New Roman" w:cs="Times New Roman"/>
          <w:kern w:val="0"/>
          <w:sz w:val="27"/>
          <w:szCs w:val="27"/>
        </w:rPr>
        <w:t>是智慧供应链，利用计算机信息技术、传感技术、</w:t>
      </w:r>
      <w:r w:rsidR="00F25287" w:rsidRPr="00F25287">
        <w:rPr>
          <w:rFonts w:ascii="Times New Roman" w:eastAsia="微软雅黑" w:hAnsi="Times New Roman" w:cs="Times New Roman"/>
          <w:kern w:val="0"/>
          <w:sz w:val="27"/>
          <w:szCs w:val="27"/>
        </w:rPr>
        <w:t>RFID</w:t>
      </w:r>
      <w:r w:rsidR="00F25287" w:rsidRPr="00F25287">
        <w:rPr>
          <w:rFonts w:ascii="Times New Roman" w:eastAsia="微软雅黑" w:hAnsi="Times New Roman" w:cs="Times New Roman"/>
          <w:kern w:val="0"/>
          <w:sz w:val="27"/>
          <w:szCs w:val="27"/>
        </w:rPr>
        <w:t>技术、条形码技术、视频监控技术、无线网络传输技术、物联网技术等现代信息技术，构建完善的采购需求系统、物料需求计划（</w:t>
      </w:r>
      <w:r w:rsidR="00F25287" w:rsidRPr="00F25287">
        <w:rPr>
          <w:rFonts w:ascii="Times New Roman" w:eastAsia="微软雅黑" w:hAnsi="Times New Roman" w:cs="Times New Roman"/>
          <w:kern w:val="0"/>
          <w:sz w:val="27"/>
          <w:szCs w:val="27"/>
        </w:rPr>
        <w:t>BOM</w:t>
      </w:r>
      <w:r w:rsidR="00F25287" w:rsidRPr="00F25287">
        <w:rPr>
          <w:rFonts w:ascii="Times New Roman" w:eastAsia="微软雅黑" w:hAnsi="Times New Roman" w:cs="Times New Roman"/>
          <w:kern w:val="0"/>
          <w:sz w:val="27"/>
          <w:szCs w:val="27"/>
        </w:rPr>
        <w:t>）系统、配送管理系统、仓库管理系统，实现产品生产、</w:t>
      </w:r>
      <w:proofErr w:type="gramStart"/>
      <w:r w:rsidR="00F25287" w:rsidRPr="00F25287">
        <w:rPr>
          <w:rFonts w:ascii="Times New Roman" w:eastAsia="微软雅黑" w:hAnsi="Times New Roman" w:cs="Times New Roman"/>
          <w:kern w:val="0"/>
          <w:sz w:val="27"/>
          <w:szCs w:val="27"/>
        </w:rPr>
        <w:t>供应全</w:t>
      </w:r>
      <w:proofErr w:type="gramEnd"/>
      <w:r w:rsidR="00F25287" w:rsidRPr="00F25287">
        <w:rPr>
          <w:rFonts w:ascii="Times New Roman" w:eastAsia="微软雅黑" w:hAnsi="Times New Roman" w:cs="Times New Roman"/>
          <w:kern w:val="0"/>
          <w:sz w:val="27"/>
          <w:szCs w:val="27"/>
        </w:rPr>
        <w:t>流程可追溯；构建数据交换平台、物流信息共享平台、财务管理和结算系统、决策支持分析系统，实现物流企业的信息化，整体供应链的信息化，构建智慧供应链体系。</w:t>
      </w:r>
    </w:p>
    <w:p w14:paraId="1B1A6B30" w14:textId="77777777" w:rsidR="00CD2D56" w:rsidRPr="00CD2D56" w:rsidRDefault="00CD2D56" w:rsidP="00F25287">
      <w:pPr>
        <w:widowControl/>
        <w:ind w:firstLine="540"/>
        <w:rPr>
          <w:rFonts w:ascii="Times New Roman" w:eastAsia="微软雅黑" w:hAnsi="Times New Roman" w:cs="Times New Roman"/>
          <w:kern w:val="0"/>
          <w:sz w:val="27"/>
          <w:szCs w:val="27"/>
        </w:rPr>
      </w:pPr>
      <w:r w:rsidRPr="005668BA">
        <w:rPr>
          <w:rFonts w:ascii="Times New Roman" w:eastAsia="微软雅黑" w:hAnsi="Times New Roman" w:cs="Times New Roman" w:hint="eastAsia"/>
          <w:kern w:val="0"/>
          <w:sz w:val="27"/>
          <w:szCs w:val="27"/>
          <w:highlight w:val="red"/>
        </w:rPr>
        <w:t>四是重点业态的智慧监管。</w:t>
      </w:r>
      <w:r w:rsidR="00D9742B" w:rsidRPr="005668BA">
        <w:rPr>
          <w:rFonts w:ascii="Times New Roman" w:eastAsia="微软雅黑" w:hAnsi="Times New Roman" w:cs="Times New Roman" w:hint="eastAsia"/>
          <w:kern w:val="0"/>
          <w:sz w:val="27"/>
          <w:szCs w:val="27"/>
          <w:highlight w:val="red"/>
        </w:rPr>
        <w:t>以</w:t>
      </w:r>
      <w:r w:rsidRPr="005668BA">
        <w:rPr>
          <w:rFonts w:ascii="Times New Roman" w:eastAsia="微软雅黑" w:hAnsi="Times New Roman" w:cs="Times New Roman" w:hint="eastAsia"/>
          <w:kern w:val="0"/>
          <w:sz w:val="27"/>
          <w:szCs w:val="27"/>
          <w:highlight w:val="red"/>
        </w:rPr>
        <w:t>上海市交通管理部门</w:t>
      </w:r>
      <w:r w:rsidR="00D9742B" w:rsidRPr="005668BA">
        <w:rPr>
          <w:rFonts w:ascii="Times New Roman" w:eastAsia="微软雅黑" w:hAnsi="Times New Roman" w:cs="Times New Roman" w:hint="eastAsia"/>
          <w:kern w:val="0"/>
          <w:sz w:val="27"/>
          <w:szCs w:val="27"/>
          <w:highlight w:val="red"/>
        </w:rPr>
        <w:t>为例，</w:t>
      </w:r>
      <w:r w:rsidRPr="005668BA">
        <w:rPr>
          <w:rFonts w:ascii="Times New Roman" w:eastAsia="微软雅黑" w:hAnsi="Times New Roman" w:cs="Times New Roman" w:hint="eastAsia"/>
          <w:kern w:val="0"/>
          <w:sz w:val="27"/>
          <w:szCs w:val="27"/>
          <w:highlight w:val="red"/>
        </w:rPr>
        <w:t>从行业管理角度，</w:t>
      </w:r>
      <w:r w:rsidR="00D9742B" w:rsidRPr="005668BA">
        <w:rPr>
          <w:rFonts w:ascii="Times New Roman" w:eastAsia="微软雅黑" w:hAnsi="Times New Roman" w:cs="Times New Roman" w:hint="eastAsia"/>
          <w:kern w:val="0"/>
          <w:sz w:val="27"/>
          <w:szCs w:val="27"/>
          <w:highlight w:val="red"/>
        </w:rPr>
        <w:t>基于全球定位技术、传感技术、视频监控技术、大数据技术等，</w:t>
      </w:r>
      <w:r w:rsidRPr="005668BA">
        <w:rPr>
          <w:rFonts w:ascii="Times New Roman" w:eastAsia="微软雅黑" w:hAnsi="Times New Roman" w:cs="Times New Roman" w:hint="eastAsia"/>
          <w:kern w:val="0"/>
          <w:sz w:val="27"/>
          <w:szCs w:val="27"/>
          <w:highlight w:val="red"/>
        </w:rPr>
        <w:t>对</w:t>
      </w:r>
      <w:r w:rsidR="00D9742B" w:rsidRPr="005668BA">
        <w:rPr>
          <w:rFonts w:ascii="Times New Roman" w:eastAsia="微软雅黑" w:hAnsi="Times New Roman" w:cs="Times New Roman" w:hint="eastAsia"/>
          <w:kern w:val="0"/>
          <w:sz w:val="27"/>
          <w:szCs w:val="27"/>
          <w:highlight w:val="red"/>
        </w:rPr>
        <w:t>全部</w:t>
      </w:r>
      <w:r w:rsidRPr="005668BA">
        <w:rPr>
          <w:rFonts w:ascii="Times New Roman" w:eastAsia="微软雅黑" w:hAnsi="Times New Roman" w:cs="Times New Roman" w:hint="eastAsia"/>
          <w:kern w:val="0"/>
          <w:sz w:val="27"/>
          <w:szCs w:val="27"/>
          <w:highlight w:val="red"/>
        </w:rPr>
        <w:t>危险品车辆和</w:t>
      </w:r>
      <w:r w:rsidRPr="005668BA">
        <w:rPr>
          <w:rFonts w:ascii="Times New Roman" w:eastAsia="微软雅黑" w:hAnsi="Times New Roman" w:cs="Times New Roman" w:hint="eastAsia"/>
          <w:kern w:val="0"/>
          <w:sz w:val="27"/>
          <w:szCs w:val="27"/>
          <w:highlight w:val="red"/>
        </w:rPr>
        <w:t>12</w:t>
      </w:r>
      <w:r w:rsidRPr="005668BA">
        <w:rPr>
          <w:rFonts w:ascii="Times New Roman" w:eastAsia="微软雅黑" w:hAnsi="Times New Roman" w:cs="Times New Roman" w:hint="eastAsia"/>
          <w:kern w:val="0"/>
          <w:sz w:val="27"/>
          <w:szCs w:val="27"/>
          <w:highlight w:val="red"/>
        </w:rPr>
        <w:t>吨以上货车实现车辆实时运行</w:t>
      </w:r>
      <w:r w:rsidR="00D9742B" w:rsidRPr="005668BA">
        <w:rPr>
          <w:rFonts w:ascii="Times New Roman" w:eastAsia="微软雅黑" w:hAnsi="Times New Roman" w:cs="Times New Roman" w:hint="eastAsia"/>
          <w:kern w:val="0"/>
          <w:sz w:val="27"/>
          <w:szCs w:val="27"/>
          <w:highlight w:val="red"/>
        </w:rPr>
        <w:t>数据</w:t>
      </w:r>
      <w:r w:rsidRPr="005668BA">
        <w:rPr>
          <w:rFonts w:ascii="Times New Roman" w:eastAsia="微软雅黑" w:hAnsi="Times New Roman" w:cs="Times New Roman" w:hint="eastAsia"/>
          <w:kern w:val="0"/>
          <w:sz w:val="27"/>
          <w:szCs w:val="27"/>
          <w:highlight w:val="red"/>
        </w:rPr>
        <w:t>的动态</w:t>
      </w:r>
      <w:r w:rsidR="00D9742B" w:rsidRPr="005668BA">
        <w:rPr>
          <w:rFonts w:ascii="Times New Roman" w:eastAsia="微软雅黑" w:hAnsi="Times New Roman" w:cs="Times New Roman" w:hint="eastAsia"/>
          <w:kern w:val="0"/>
          <w:sz w:val="27"/>
          <w:szCs w:val="27"/>
          <w:highlight w:val="red"/>
        </w:rPr>
        <w:t>采集，包括车辆出行时间、出行状态、行驶轨迹、行驶速度等动态数据，并对运行过程中是否存在疲劳驾驶、超速驾驶、线路偏离等情况进行实时监测</w:t>
      </w:r>
    </w:p>
    <w:p w14:paraId="5F8ED00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lastRenderedPageBreak/>
        <w:t>根据国际与国内经验，将互联网</w:t>
      </w:r>
      <w:r w:rsidRPr="00F25287">
        <w:rPr>
          <w:rFonts w:ascii="Times New Roman" w:eastAsia="微软雅黑" w:hAnsi="Times New Roman" w:cs="Times New Roman"/>
          <w:b/>
          <w:bCs/>
          <w:kern w:val="0"/>
          <w:sz w:val="27"/>
          <w:szCs w:val="27"/>
        </w:rPr>
        <w:t>+</w:t>
      </w:r>
      <w:r w:rsidRPr="00F25287">
        <w:rPr>
          <w:rFonts w:ascii="Times New Roman" w:eastAsia="微软雅黑" w:hAnsi="Times New Roman" w:cs="Times New Roman"/>
          <w:b/>
          <w:bCs/>
          <w:kern w:val="0"/>
          <w:sz w:val="27"/>
          <w:szCs w:val="27"/>
        </w:rPr>
        <w:t>、大数据和智能算法计算与物流系统建设相结合，是创新物流系统管理方法、保障物流系统平稳运行、加快技术创新的有力突破口。</w:t>
      </w:r>
    </w:p>
    <w:p w14:paraId="04D064BC" w14:textId="3F6FF186"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 xml:space="preserve">1.3 </w:t>
      </w:r>
      <w:r w:rsidRPr="00F25287">
        <w:rPr>
          <w:rFonts w:ascii="Times New Roman" w:eastAsia="微软雅黑" w:hAnsi="Times New Roman" w:cs="Times New Roman"/>
          <w:b/>
          <w:bCs/>
          <w:kern w:val="0"/>
          <w:sz w:val="27"/>
          <w:szCs w:val="27"/>
        </w:rPr>
        <w:t>建立智慧物流系统的必要性</w:t>
      </w:r>
    </w:p>
    <w:p w14:paraId="49B523E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城市内货运体系是城市建设和运行的基础设施，直接影响城市物资供应和民生物价；货运司机通常以无组织个体存在，构成了城市潜在的不安定因素。通过构建城市级智能货运管理平台，永续化、透明化、集约化管控运力，不仅可以降低</w:t>
      </w:r>
      <w:del w:id="0" w:author="yjzx" w:date="2018-07-12T15:21:00Z">
        <w:r w:rsidRPr="00F25287" w:rsidDel="00D9742B">
          <w:rPr>
            <w:rFonts w:ascii="Times New Roman" w:eastAsia="微软雅黑" w:hAnsi="Times New Roman" w:cs="Times New Roman"/>
            <w:kern w:val="0"/>
            <w:sz w:val="27"/>
            <w:szCs w:val="27"/>
          </w:rPr>
          <w:delText>综合</w:delText>
        </w:r>
      </w:del>
      <w:r w:rsidRPr="00F25287">
        <w:rPr>
          <w:rFonts w:ascii="Times New Roman" w:eastAsia="微软雅黑" w:hAnsi="Times New Roman" w:cs="Times New Roman"/>
          <w:kern w:val="0"/>
          <w:sz w:val="27"/>
          <w:szCs w:val="27"/>
        </w:rPr>
        <w:t>市内</w:t>
      </w:r>
      <w:proofErr w:type="gramStart"/>
      <w:r w:rsidRPr="00F25287">
        <w:rPr>
          <w:rFonts w:ascii="Times New Roman" w:eastAsia="微软雅黑" w:hAnsi="Times New Roman" w:cs="Times New Roman"/>
          <w:kern w:val="0"/>
          <w:sz w:val="27"/>
          <w:szCs w:val="27"/>
        </w:rPr>
        <w:t>配送</w:t>
      </w:r>
      <w:ins w:id="1" w:author="yjzx" w:date="2018-07-12T15:21:00Z">
        <w:r w:rsidR="00D9742B">
          <w:rPr>
            <w:rFonts w:ascii="Times New Roman" w:eastAsia="微软雅黑" w:hAnsi="Times New Roman" w:cs="Times New Roman" w:hint="eastAsia"/>
            <w:kern w:val="0"/>
            <w:sz w:val="27"/>
            <w:szCs w:val="27"/>
          </w:rPr>
          <w:t>总</w:t>
        </w:r>
      </w:ins>
      <w:proofErr w:type="gramEnd"/>
      <w:r w:rsidRPr="00F25287">
        <w:rPr>
          <w:rFonts w:ascii="Times New Roman" w:eastAsia="微软雅黑" w:hAnsi="Times New Roman" w:cs="Times New Roman"/>
          <w:kern w:val="0"/>
          <w:sz w:val="27"/>
          <w:szCs w:val="27"/>
        </w:rPr>
        <w:t>成本，化解城市物资供应风险，并可以对司机进行长效管理，降低城市潜在的不安定因素。</w:t>
      </w:r>
    </w:p>
    <w:p w14:paraId="452EA00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智慧物流系统能够整合及优化城市供应链，改善物流行业高度分散的运作现状；有助于提高各参与方的工作效率，减少重复建设，减少城市稀缺资源的占用（土地、道路、人力等），进而促进整个城市物流效率的提高；掌控城市整体运力，提升城市特定事件时的波峰物资输送能力；降低特殊情况时爆炸性城市运力需求导致的物资供给断流风险；</w:t>
      </w:r>
    </w:p>
    <w:p w14:paraId="28BDB084"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作为政府部门在交通领域的信息枢纽之一，智慧物流系统及其平台能够整合市内综合货运信息，提供路网路况分析及公共安全支持；并对特殊商品流向，特别是危险品实时位置监测并预警；</w:t>
      </w:r>
    </w:p>
    <w:p w14:paraId="1029837C"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智慧物流系统中监控子系统能够提升个体司机管理水平，降低群体性事件风险。</w:t>
      </w:r>
    </w:p>
    <w:p w14:paraId="23A5E31F"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综上，本课题主要讨论几个核心问题</w:t>
      </w:r>
      <w:r w:rsidRPr="00F25287">
        <w:rPr>
          <w:rFonts w:ascii="Times New Roman" w:eastAsia="微软雅黑" w:hAnsi="Times New Roman" w:cs="Times New Roman"/>
          <w:b/>
          <w:bCs/>
          <w:kern w:val="0"/>
          <w:sz w:val="27"/>
          <w:szCs w:val="27"/>
        </w:rPr>
        <w:t>:</w:t>
      </w:r>
      <w:r w:rsidRPr="00F25287">
        <w:rPr>
          <w:rFonts w:ascii="Times New Roman" w:eastAsia="微软雅黑" w:hAnsi="Times New Roman" w:cs="Times New Roman"/>
          <w:kern w:val="0"/>
          <w:sz w:val="27"/>
          <w:szCs w:val="27"/>
        </w:rPr>
        <w:t xml:space="preserve"> </w:t>
      </w:r>
      <w:r w:rsidRPr="00F25287">
        <w:rPr>
          <w:rFonts w:ascii="Times New Roman" w:eastAsia="微软雅黑" w:hAnsi="Times New Roman" w:cs="Times New Roman"/>
          <w:b/>
          <w:bCs/>
          <w:kern w:val="0"/>
          <w:sz w:val="27"/>
          <w:szCs w:val="27"/>
        </w:rPr>
        <w:t>智慧物流系统的后台监控系统构建；城市共同配送集散仓选址与建设方案设计；货主移动端和货车司机移动端的开发。</w:t>
      </w:r>
    </w:p>
    <w:p w14:paraId="2E06E32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等线" w:eastAsia="等线" w:hAnsi="等线" w:cs="Helvetica" w:hint="eastAsia"/>
          <w:b/>
          <w:bCs/>
          <w:kern w:val="0"/>
          <w:sz w:val="27"/>
          <w:szCs w:val="27"/>
        </w:rPr>
        <w:lastRenderedPageBreak/>
        <w:t xml:space="preserve">2. </w:t>
      </w:r>
      <w:r w:rsidRPr="00F25287">
        <w:rPr>
          <w:rFonts w:ascii="Times New Roman" w:eastAsia="微软雅黑" w:hAnsi="Times New Roman" w:cs="Times New Roman"/>
          <w:b/>
          <w:bCs/>
          <w:kern w:val="0"/>
          <w:sz w:val="27"/>
          <w:szCs w:val="27"/>
        </w:rPr>
        <w:t>研究目标</w:t>
      </w:r>
    </w:p>
    <w:p w14:paraId="5944D5D6"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本课题的研究目标包括：</w:t>
      </w:r>
    </w:p>
    <w:p w14:paraId="40CC52F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1</w:t>
      </w:r>
      <w:r w:rsidRPr="00F25287">
        <w:rPr>
          <w:rFonts w:ascii="Times New Roman" w:eastAsia="微软雅黑" w:hAnsi="Times New Roman" w:cs="Times New Roman"/>
          <w:kern w:val="0"/>
          <w:sz w:val="27"/>
          <w:szCs w:val="27"/>
        </w:rPr>
        <w:t>）通过城市集散仓，对进入核心城区的商品，先集中，再分散，最大程度避免单一车辆连续跨越多个主城区，造成不必要的拥堵和效率损失；</w:t>
      </w:r>
    </w:p>
    <w:p w14:paraId="799716CE"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2</w:t>
      </w:r>
      <w:r w:rsidRPr="00F25287">
        <w:rPr>
          <w:rFonts w:ascii="Times New Roman" w:eastAsia="微软雅黑" w:hAnsi="Times New Roman" w:cs="Times New Roman"/>
          <w:kern w:val="0"/>
          <w:sz w:val="27"/>
          <w:szCs w:val="27"/>
        </w:rPr>
        <w:t>）尽量使用夜间道路和城市次干路和支路，减少与客运车辆抢占道路资源；</w:t>
      </w:r>
    </w:p>
    <w:p w14:paraId="3452D792" w14:textId="49FCAC3A"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3</w:t>
      </w:r>
      <w:r w:rsidRPr="00F25287">
        <w:rPr>
          <w:rFonts w:ascii="Times New Roman" w:eastAsia="微软雅黑" w:hAnsi="Times New Roman" w:cs="Times New Roman"/>
          <w:kern w:val="0"/>
          <w:sz w:val="27"/>
          <w:szCs w:val="27"/>
        </w:rPr>
        <w:t>）通过算法，大幅降低货运司机对路网熟悉度的依赖，相对固定区域，相对固定路径，最大程度减少各种异常及效率损失；</w:t>
      </w:r>
      <w:r w:rsidR="005668BA" w:rsidRPr="005668BA">
        <w:rPr>
          <w:rFonts w:ascii="Times New Roman" w:eastAsia="微软雅黑" w:hAnsi="Times New Roman" w:cs="Times New Roman" w:hint="eastAsia"/>
          <w:kern w:val="0"/>
          <w:sz w:val="27"/>
          <w:szCs w:val="27"/>
          <w:highlight w:val="red"/>
        </w:rPr>
        <w:t>（目前百度地图等商业平台也在提供类似服务）</w:t>
      </w:r>
    </w:p>
    <w:p w14:paraId="6924C3E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4</w:t>
      </w:r>
      <w:r w:rsidRPr="00F25287">
        <w:rPr>
          <w:rFonts w:ascii="Times New Roman" w:eastAsia="微软雅黑" w:hAnsi="Times New Roman" w:cs="Times New Roman"/>
          <w:kern w:val="0"/>
          <w:sz w:val="27"/>
          <w:szCs w:val="27"/>
        </w:rPr>
        <w:t>）建立城市集散仓的立体化标准和自动化标准，减少宝贵土地资源占用，减少人力资源占用，实现</w:t>
      </w:r>
      <w:r w:rsidRPr="00F25287">
        <w:rPr>
          <w:rFonts w:ascii="Times New Roman" w:eastAsia="微软雅黑" w:hAnsi="Times New Roman" w:cs="Times New Roman"/>
          <w:kern w:val="0"/>
          <w:sz w:val="27"/>
          <w:szCs w:val="27"/>
        </w:rPr>
        <w:t>24</w:t>
      </w:r>
      <w:r w:rsidRPr="00F25287">
        <w:rPr>
          <w:rFonts w:ascii="Times New Roman" w:eastAsia="微软雅黑" w:hAnsi="Times New Roman" w:cs="Times New Roman"/>
          <w:kern w:val="0"/>
          <w:sz w:val="27"/>
          <w:szCs w:val="27"/>
        </w:rPr>
        <w:t>小时稳定运作；</w:t>
      </w:r>
    </w:p>
    <w:p w14:paraId="427C0973" w14:textId="77777777" w:rsidR="00F25287" w:rsidRDefault="00F25287" w:rsidP="00F25287">
      <w:pPr>
        <w:widowControl/>
        <w:ind w:firstLine="540"/>
        <w:rPr>
          <w:ins w:id="2" w:author="yjzx" w:date="2018-07-12T16:10:00Z"/>
          <w:rFonts w:ascii="Times New Roman" w:eastAsia="微软雅黑" w:hAnsi="Times New Roman" w:cs="Times New Roman"/>
          <w:kern w:val="0"/>
          <w:sz w:val="27"/>
          <w:szCs w:val="27"/>
        </w:rPr>
      </w:pP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5</w:t>
      </w:r>
      <w:r w:rsidRPr="00F25287">
        <w:rPr>
          <w:rFonts w:ascii="Times New Roman" w:eastAsia="微软雅黑" w:hAnsi="Times New Roman" w:cs="Times New Roman"/>
          <w:kern w:val="0"/>
          <w:sz w:val="27"/>
          <w:szCs w:val="27"/>
        </w:rPr>
        <w:t>）逐步建立基于品类的标准化共享载具、标准化集散流程、标准货车行驶规范和对应标准电子设备，形成完整的、可复制的新型城市货运共同配送体系及监管平台。</w:t>
      </w:r>
    </w:p>
    <w:p w14:paraId="619678C2" w14:textId="580297E0" w:rsidR="00F25287" w:rsidRPr="00F25287" w:rsidRDefault="004F10D8" w:rsidP="00F25287">
      <w:pPr>
        <w:widowControl/>
        <w:ind w:firstLine="540"/>
        <w:rPr>
          <w:rFonts w:ascii="Helvetica" w:eastAsia="微软雅黑" w:hAnsi="Helvetica" w:cs="Helvetica"/>
          <w:kern w:val="0"/>
          <w:szCs w:val="21"/>
        </w:rPr>
      </w:pPr>
      <w:r>
        <w:rPr>
          <w:rFonts w:ascii="等线" w:eastAsia="等线" w:hAnsi="等线" w:cs="Helvetica" w:hint="eastAsia"/>
          <w:b/>
          <w:bCs/>
          <w:kern w:val="0"/>
          <w:sz w:val="27"/>
          <w:szCs w:val="27"/>
        </w:rPr>
        <w:t>3</w:t>
      </w:r>
      <w:r w:rsidR="00F25287" w:rsidRPr="00F25287">
        <w:rPr>
          <w:rFonts w:ascii="等线" w:eastAsia="等线" w:hAnsi="等线" w:cs="Helvetica" w:hint="eastAsia"/>
          <w:b/>
          <w:bCs/>
          <w:kern w:val="0"/>
          <w:sz w:val="27"/>
          <w:szCs w:val="27"/>
        </w:rPr>
        <w:t xml:space="preserve">. </w:t>
      </w:r>
      <w:r w:rsidR="00F25287" w:rsidRPr="00F25287">
        <w:rPr>
          <w:rFonts w:ascii="Times New Roman" w:eastAsia="微软雅黑" w:hAnsi="Times New Roman" w:cs="Times New Roman"/>
          <w:b/>
          <w:bCs/>
          <w:kern w:val="0"/>
          <w:sz w:val="27"/>
          <w:szCs w:val="27"/>
        </w:rPr>
        <w:t>研究内容</w:t>
      </w:r>
    </w:p>
    <w:p w14:paraId="42C835BB" w14:textId="54BAAEBA" w:rsidR="004F10D8" w:rsidRPr="005668BA" w:rsidRDefault="004F10D8" w:rsidP="004F10D8">
      <w:pPr>
        <w:widowControl/>
        <w:ind w:firstLine="540"/>
        <w:rPr>
          <w:rFonts w:ascii="Times New Roman" w:eastAsia="微软雅黑" w:hAnsi="Times New Roman" w:cs="Times New Roman"/>
          <w:b/>
          <w:bCs/>
          <w:kern w:val="0"/>
          <w:sz w:val="27"/>
          <w:szCs w:val="27"/>
          <w:highlight w:val="red"/>
        </w:rPr>
      </w:pPr>
      <w:r w:rsidRPr="004F10D8">
        <w:rPr>
          <w:rFonts w:ascii="Times New Roman" w:eastAsia="微软雅黑" w:hAnsi="Times New Roman" w:cs="Times New Roman" w:hint="eastAsia"/>
          <w:b/>
          <w:bCs/>
          <w:kern w:val="0"/>
          <w:sz w:val="27"/>
          <w:szCs w:val="27"/>
        </w:rPr>
        <w:t>3.1</w:t>
      </w:r>
      <w:r w:rsidRPr="005668BA">
        <w:rPr>
          <w:rFonts w:ascii="Times New Roman" w:eastAsia="微软雅黑" w:hAnsi="Times New Roman" w:cs="Times New Roman" w:hint="eastAsia"/>
          <w:b/>
          <w:bCs/>
          <w:kern w:val="0"/>
          <w:sz w:val="27"/>
          <w:szCs w:val="27"/>
          <w:highlight w:val="red"/>
        </w:rPr>
        <w:t>系统定位</w:t>
      </w:r>
    </w:p>
    <w:p w14:paraId="15C22964" w14:textId="77777777" w:rsidR="004F10D8" w:rsidRPr="00430375" w:rsidRDefault="004F10D8" w:rsidP="004F10D8">
      <w:pPr>
        <w:widowControl/>
        <w:ind w:firstLine="540"/>
        <w:rPr>
          <w:rFonts w:ascii="Times New Roman" w:eastAsia="微软雅黑" w:hAnsi="Times New Roman" w:cs="Times New Roman"/>
          <w:kern w:val="0"/>
          <w:sz w:val="27"/>
          <w:szCs w:val="27"/>
        </w:rPr>
      </w:pPr>
      <w:r w:rsidRPr="005668BA">
        <w:rPr>
          <w:rFonts w:ascii="Times New Roman" w:eastAsia="微软雅黑" w:hAnsi="Times New Roman" w:cs="Times New Roman" w:hint="eastAsia"/>
          <w:kern w:val="0"/>
          <w:sz w:val="27"/>
          <w:szCs w:val="27"/>
          <w:highlight w:val="red"/>
        </w:rPr>
        <w:t>该智慧物流系统是以政府（或政府委托第三方）为建设和运营，面向企业，提供公共服务的公共物流信息平台，同时也作为政府进行货运管理的货运交通信息枢纽。</w:t>
      </w:r>
    </w:p>
    <w:p w14:paraId="64A39626" w14:textId="76895FFD"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lastRenderedPageBreak/>
        <w:t>智慧物流系统一体化解决方案包括建立运力调配子系统、特种货物监控子系统、驾驶风格评估子系统、城市共同配送集散仓选址与建设方案以及货主</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司机移动端</w:t>
      </w:r>
      <w:r w:rsidRPr="00F25287">
        <w:rPr>
          <w:rFonts w:ascii="Times New Roman" w:eastAsia="微软雅黑" w:hAnsi="Times New Roman" w:cs="Times New Roman"/>
          <w:kern w:val="0"/>
          <w:sz w:val="27"/>
          <w:szCs w:val="27"/>
        </w:rPr>
        <w:t>APP</w:t>
      </w:r>
      <w:r w:rsidRPr="00F25287">
        <w:rPr>
          <w:rFonts w:ascii="Times New Roman" w:eastAsia="微软雅黑" w:hAnsi="Times New Roman" w:cs="Times New Roman"/>
          <w:kern w:val="0"/>
          <w:sz w:val="27"/>
          <w:szCs w:val="27"/>
        </w:rPr>
        <w:t>等关键要素。以下做具体阐述：</w:t>
      </w:r>
    </w:p>
    <w:p w14:paraId="72C40A51" w14:textId="24A9C28D"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t>3</w:t>
      </w:r>
      <w:r w:rsidR="00F25287"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2</w:t>
      </w:r>
      <w:r w:rsidR="00F25287" w:rsidRPr="00F25287">
        <w:rPr>
          <w:rFonts w:ascii="Times New Roman" w:eastAsia="微软雅黑" w:hAnsi="Times New Roman" w:cs="Times New Roman"/>
          <w:b/>
          <w:bCs/>
          <w:kern w:val="0"/>
          <w:sz w:val="27"/>
          <w:szCs w:val="27"/>
        </w:rPr>
        <w:t xml:space="preserve"> </w:t>
      </w:r>
      <w:r w:rsidR="00F25287" w:rsidRPr="00F25287">
        <w:rPr>
          <w:rFonts w:ascii="Times New Roman" w:eastAsia="微软雅黑" w:hAnsi="Times New Roman" w:cs="Times New Roman"/>
          <w:b/>
          <w:bCs/>
          <w:kern w:val="0"/>
          <w:sz w:val="27"/>
          <w:szCs w:val="27"/>
        </w:rPr>
        <w:t>运力调配子系统</w:t>
      </w:r>
    </w:p>
    <w:p w14:paraId="65CCAF73" w14:textId="77777777" w:rsidR="00E46957" w:rsidRDefault="00F25287" w:rsidP="00F25287">
      <w:pPr>
        <w:widowControl/>
        <w:ind w:firstLine="540"/>
        <w:rPr>
          <w:ins w:id="3" w:author="yjzx" w:date="2018-07-12T16:20:00Z"/>
          <w:rFonts w:ascii="Times New Roman" w:eastAsia="微软雅黑" w:hAnsi="Times New Roman" w:cs="Times New Roman"/>
          <w:kern w:val="0"/>
          <w:sz w:val="27"/>
          <w:szCs w:val="27"/>
        </w:rPr>
      </w:pPr>
      <w:r w:rsidRPr="00F25287">
        <w:rPr>
          <w:rFonts w:ascii="Times New Roman" w:eastAsia="微软雅黑" w:hAnsi="Times New Roman" w:cs="Times New Roman"/>
          <w:kern w:val="0"/>
          <w:sz w:val="27"/>
          <w:szCs w:val="27"/>
        </w:rPr>
        <w:t>通过在所覆盖的城市中的所有货车上安装定位监控和导航系统，该系统能够取得车辆运行的完整轨迹和停留时间，经大数据分析后</w:t>
      </w:r>
      <w:r w:rsidR="00BF1792" w:rsidRPr="005668BA">
        <w:rPr>
          <w:rFonts w:ascii="Times New Roman" w:eastAsia="微软雅黑" w:hAnsi="Times New Roman" w:cs="Times New Roman" w:hint="eastAsia"/>
          <w:kern w:val="0"/>
          <w:sz w:val="27"/>
          <w:szCs w:val="27"/>
          <w:highlight w:val="red"/>
        </w:rPr>
        <w:t>整理城市货运主要通道，</w:t>
      </w:r>
      <w:r w:rsidR="00E46957" w:rsidRPr="005668BA">
        <w:rPr>
          <w:rFonts w:ascii="Times New Roman" w:eastAsia="微软雅黑" w:hAnsi="Times New Roman" w:cs="Times New Roman" w:hint="eastAsia"/>
          <w:kern w:val="0"/>
          <w:sz w:val="27"/>
          <w:szCs w:val="27"/>
          <w:highlight w:val="red"/>
        </w:rPr>
        <w:t>了解市内货物的流向和分发。</w:t>
      </w:r>
      <w:r w:rsidR="00E46957" w:rsidRPr="005668BA">
        <w:rPr>
          <w:rFonts w:ascii="Times New Roman" w:eastAsia="微软雅黑" w:hAnsi="Times New Roman" w:cs="Times New Roman"/>
          <w:kern w:val="0"/>
          <w:sz w:val="27"/>
          <w:szCs w:val="27"/>
          <w:highlight w:val="red"/>
        </w:rPr>
        <w:t>依托北斗定位技术、移动车联技术和基于路网结构的路径规划算法，</w:t>
      </w:r>
      <w:r w:rsidR="00E46957" w:rsidRPr="005668BA">
        <w:rPr>
          <w:rFonts w:ascii="Times New Roman" w:eastAsia="微软雅黑" w:hAnsi="Times New Roman" w:cs="Times New Roman" w:hint="eastAsia"/>
          <w:kern w:val="0"/>
          <w:sz w:val="27"/>
          <w:szCs w:val="27"/>
          <w:highlight w:val="red"/>
        </w:rPr>
        <w:t>结合城市道路实时拥堵数据，科学规划</w:t>
      </w:r>
      <w:r w:rsidR="00E46957" w:rsidRPr="005668BA">
        <w:rPr>
          <w:rFonts w:ascii="Times New Roman" w:eastAsia="微软雅黑" w:hAnsi="Times New Roman" w:cs="Times New Roman"/>
          <w:kern w:val="0"/>
          <w:sz w:val="27"/>
          <w:szCs w:val="27"/>
          <w:highlight w:val="red"/>
        </w:rPr>
        <w:t>城市货运网络</w:t>
      </w:r>
      <w:r w:rsidR="00E46957" w:rsidRPr="005668BA">
        <w:rPr>
          <w:rFonts w:ascii="Times New Roman" w:eastAsia="微软雅黑" w:hAnsi="Times New Roman" w:cs="Times New Roman" w:hint="eastAsia"/>
          <w:kern w:val="0"/>
          <w:sz w:val="27"/>
          <w:szCs w:val="27"/>
          <w:highlight w:val="red"/>
        </w:rPr>
        <w:t>，</w:t>
      </w:r>
      <w:r w:rsidR="00E46957" w:rsidRPr="005668BA">
        <w:rPr>
          <w:rFonts w:ascii="Times New Roman" w:eastAsia="微软雅黑" w:hAnsi="Times New Roman" w:cs="Times New Roman"/>
          <w:kern w:val="0"/>
          <w:sz w:val="27"/>
          <w:szCs w:val="27"/>
          <w:highlight w:val="red"/>
        </w:rPr>
        <w:t>充分利用夜间道路、城市次干路和支路</w:t>
      </w:r>
      <w:r w:rsidR="00E46957" w:rsidRPr="005668BA">
        <w:rPr>
          <w:rFonts w:ascii="Times New Roman" w:eastAsia="微软雅黑" w:hAnsi="Times New Roman" w:cs="Times New Roman" w:hint="eastAsia"/>
          <w:kern w:val="0"/>
          <w:sz w:val="27"/>
          <w:szCs w:val="27"/>
          <w:highlight w:val="red"/>
        </w:rPr>
        <w:t>提升运输效率</w:t>
      </w:r>
      <w:r w:rsidR="00E46957" w:rsidRPr="005668BA">
        <w:rPr>
          <w:rFonts w:ascii="Times New Roman" w:eastAsia="微软雅黑" w:hAnsi="Times New Roman" w:cs="Times New Roman"/>
          <w:kern w:val="0"/>
          <w:sz w:val="27"/>
          <w:szCs w:val="27"/>
          <w:highlight w:val="red"/>
        </w:rPr>
        <w:t>，释放现有道路资源的潜能，规避拥堵路段，大幅减少道路占用时间。系统统一登记城市货运车辆，形成受控运力池，一旦出现爆发性物资运输需求，可及时调配运力。同时实现多部门政策协同，降低不必要的政策冲突</w:t>
      </w:r>
      <w:del w:id="4" w:author="yjzx" w:date="2018-07-12T15:56:00Z">
        <w:r w:rsidR="00E46957" w:rsidRPr="005668BA" w:rsidDel="007B11C2">
          <w:rPr>
            <w:rFonts w:ascii="Times New Roman" w:eastAsia="微软雅黑" w:hAnsi="Times New Roman" w:cs="Times New Roman" w:hint="eastAsia"/>
            <w:kern w:val="0"/>
            <w:sz w:val="27"/>
            <w:szCs w:val="27"/>
            <w:highlight w:val="red"/>
          </w:rPr>
          <w:delText>。</w:delText>
        </w:r>
      </w:del>
      <w:r w:rsidR="00E46957" w:rsidRPr="005668BA">
        <w:rPr>
          <w:rFonts w:ascii="Times New Roman" w:eastAsia="微软雅黑" w:hAnsi="Times New Roman" w:cs="Times New Roman" w:hint="eastAsia"/>
          <w:kern w:val="0"/>
          <w:sz w:val="27"/>
          <w:szCs w:val="27"/>
          <w:highlight w:val="red"/>
        </w:rPr>
        <w:t>，</w:t>
      </w:r>
      <w:r w:rsidR="00E46957" w:rsidRPr="005668BA">
        <w:rPr>
          <w:rFonts w:ascii="Times New Roman" w:eastAsia="微软雅黑" w:hAnsi="Times New Roman" w:cs="Times New Roman"/>
          <w:kern w:val="0"/>
          <w:sz w:val="27"/>
          <w:szCs w:val="27"/>
          <w:highlight w:val="red"/>
        </w:rPr>
        <w:t>并实时提供货运信息监控和货物分类流向，成为政府的货运交通信息枢纽。</w:t>
      </w:r>
    </w:p>
    <w:p w14:paraId="5B4F8DC4" w14:textId="2013FF3B"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t>3</w:t>
      </w:r>
      <w:r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3</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特种货物监控子系统</w:t>
      </w:r>
      <w:r w:rsidR="005668BA" w:rsidRPr="005668BA">
        <w:rPr>
          <w:rFonts w:ascii="Times New Roman" w:eastAsia="微软雅黑" w:hAnsi="Times New Roman" w:cs="Times New Roman" w:hint="eastAsia"/>
          <w:b/>
          <w:bCs/>
          <w:kern w:val="0"/>
          <w:sz w:val="27"/>
          <w:szCs w:val="27"/>
          <w:highlight w:val="red"/>
        </w:rPr>
        <w:t>（目前市运管处（上海市）已建立类似系统，是否主要考虑与原有系统的对接以及功能升级？）</w:t>
      </w:r>
    </w:p>
    <w:p w14:paraId="15FE78D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智慧物流特种货物监控子系统由</w:t>
      </w:r>
      <w:r w:rsidRPr="00F25287">
        <w:rPr>
          <w:rFonts w:ascii="Times New Roman" w:eastAsia="微软雅黑" w:hAnsi="Times New Roman" w:cs="Times New Roman"/>
          <w:kern w:val="0"/>
          <w:sz w:val="27"/>
          <w:szCs w:val="27"/>
        </w:rPr>
        <w:t>GPS</w:t>
      </w:r>
      <w:r w:rsidRPr="00F25287">
        <w:rPr>
          <w:rFonts w:ascii="Times New Roman" w:eastAsia="微软雅黑" w:hAnsi="Times New Roman" w:cs="Times New Roman"/>
          <w:kern w:val="0"/>
          <w:sz w:val="27"/>
          <w:szCs w:val="27"/>
        </w:rPr>
        <w:t>信息系统模块、车载终端数据模块、视频监控模块、报警系统模块和应急管理模块构成，其中：</w:t>
      </w:r>
      <w:r w:rsidRPr="00F25287">
        <w:rPr>
          <w:rFonts w:ascii="Times New Roman" w:eastAsia="微软雅黑" w:hAnsi="Times New Roman" w:cs="Times New Roman"/>
          <w:kern w:val="0"/>
          <w:sz w:val="27"/>
          <w:szCs w:val="27"/>
        </w:rPr>
        <w:t>GPS</w:t>
      </w:r>
      <w:r w:rsidRPr="00F25287">
        <w:rPr>
          <w:rFonts w:ascii="Times New Roman" w:eastAsia="微软雅黑" w:hAnsi="Times New Roman" w:cs="Times New Roman"/>
          <w:kern w:val="0"/>
          <w:sz w:val="27"/>
          <w:szCs w:val="27"/>
        </w:rPr>
        <w:t>系统包括</w:t>
      </w:r>
      <w:r w:rsidRPr="00F25287">
        <w:rPr>
          <w:rFonts w:ascii="Times New Roman" w:eastAsia="微软雅黑" w:hAnsi="Times New Roman" w:cs="Times New Roman"/>
          <w:kern w:val="0"/>
          <w:sz w:val="27"/>
          <w:szCs w:val="27"/>
        </w:rPr>
        <w:t>GPS</w:t>
      </w:r>
      <w:r w:rsidRPr="00F25287">
        <w:rPr>
          <w:rFonts w:ascii="Times New Roman" w:eastAsia="微软雅黑" w:hAnsi="Times New Roman" w:cs="Times New Roman"/>
          <w:kern w:val="0"/>
          <w:sz w:val="27"/>
          <w:szCs w:val="27"/>
        </w:rPr>
        <w:t>模块、</w:t>
      </w:r>
      <w:r w:rsidRPr="00F25287">
        <w:rPr>
          <w:rFonts w:ascii="Times New Roman" w:eastAsia="微软雅黑" w:hAnsi="Times New Roman" w:cs="Times New Roman"/>
          <w:kern w:val="0"/>
          <w:sz w:val="27"/>
          <w:szCs w:val="27"/>
        </w:rPr>
        <w:t>GPS</w:t>
      </w:r>
      <w:r w:rsidRPr="00F25287">
        <w:rPr>
          <w:rFonts w:ascii="Times New Roman" w:eastAsia="微软雅黑" w:hAnsi="Times New Roman" w:cs="Times New Roman"/>
          <w:kern w:val="0"/>
          <w:sz w:val="27"/>
          <w:szCs w:val="27"/>
        </w:rPr>
        <w:t>卫星和规定的安全运输路线。该系统通过</w:t>
      </w:r>
      <w:del w:id="5" w:author="yjzx" w:date="2018-07-12T15:57:00Z">
        <w:r w:rsidRPr="00F25287" w:rsidDel="007B11C2">
          <w:rPr>
            <w:rFonts w:ascii="Times New Roman" w:eastAsia="微软雅黑" w:hAnsi="Times New Roman" w:cs="Times New Roman" w:hint="eastAsia"/>
            <w:kern w:val="0"/>
            <w:sz w:val="27"/>
            <w:szCs w:val="27"/>
          </w:rPr>
          <w:delText>3</w:delText>
        </w:r>
      </w:del>
      <w:ins w:id="6" w:author="yjzx" w:date="2018-07-12T15:57:00Z">
        <w:r w:rsidR="007B11C2">
          <w:rPr>
            <w:rFonts w:ascii="Times New Roman" w:eastAsia="微软雅黑" w:hAnsi="Times New Roman" w:cs="Times New Roman" w:hint="eastAsia"/>
            <w:kern w:val="0"/>
            <w:sz w:val="27"/>
            <w:szCs w:val="27"/>
          </w:rPr>
          <w:t>4</w:t>
        </w:r>
      </w:ins>
      <w:r w:rsidRPr="00F25287">
        <w:rPr>
          <w:rFonts w:ascii="Times New Roman" w:eastAsia="微软雅黑" w:hAnsi="Times New Roman" w:cs="Times New Roman"/>
          <w:kern w:val="0"/>
          <w:sz w:val="27"/>
          <w:szCs w:val="27"/>
        </w:rPr>
        <w:t>G</w:t>
      </w:r>
      <w:r w:rsidRPr="00F25287">
        <w:rPr>
          <w:rFonts w:ascii="Times New Roman" w:eastAsia="微软雅黑" w:hAnsi="Times New Roman" w:cs="Times New Roman"/>
          <w:kern w:val="0"/>
          <w:sz w:val="27"/>
          <w:szCs w:val="27"/>
        </w:rPr>
        <w:t>无线通讯网发送的</w:t>
      </w:r>
      <w:r w:rsidRPr="00F25287">
        <w:rPr>
          <w:rFonts w:ascii="Times New Roman" w:eastAsia="微软雅黑" w:hAnsi="Times New Roman" w:cs="Times New Roman"/>
          <w:kern w:val="0"/>
          <w:sz w:val="27"/>
          <w:szCs w:val="27"/>
        </w:rPr>
        <w:t>GPS</w:t>
      </w:r>
      <w:r w:rsidRPr="00F25287">
        <w:rPr>
          <w:rFonts w:ascii="Times New Roman" w:eastAsia="微软雅黑" w:hAnsi="Times New Roman" w:cs="Times New Roman"/>
          <w:kern w:val="0"/>
          <w:sz w:val="27"/>
          <w:szCs w:val="27"/>
        </w:rPr>
        <w:t>模块与</w:t>
      </w:r>
      <w:r w:rsidRPr="00F25287">
        <w:rPr>
          <w:rFonts w:ascii="Times New Roman" w:eastAsia="微软雅黑" w:hAnsi="Times New Roman" w:cs="Times New Roman"/>
          <w:kern w:val="0"/>
          <w:sz w:val="27"/>
          <w:szCs w:val="27"/>
        </w:rPr>
        <w:t>GPS</w:t>
      </w:r>
      <w:r w:rsidRPr="00F25287">
        <w:rPr>
          <w:rFonts w:ascii="Times New Roman" w:eastAsia="微软雅黑" w:hAnsi="Times New Roman" w:cs="Times New Roman"/>
          <w:kern w:val="0"/>
          <w:sz w:val="27"/>
          <w:szCs w:val="27"/>
        </w:rPr>
        <w:t>卫星通信实时获得运输行车辆的当前位置信息，并对信息数据进行处理。与此同时，系统将接收到的车辆当前位置信息与规定的安全运输路线进行</w:t>
      </w:r>
      <w:del w:id="7" w:author="yjzx" w:date="2018-07-12T15:58:00Z">
        <w:r w:rsidRPr="00F25287" w:rsidDel="007B11C2">
          <w:rPr>
            <w:rFonts w:ascii="Times New Roman" w:eastAsia="微软雅黑" w:hAnsi="Times New Roman" w:cs="Times New Roman" w:hint="eastAsia"/>
            <w:kern w:val="0"/>
            <w:sz w:val="27"/>
            <w:szCs w:val="27"/>
          </w:rPr>
          <w:delText>对校</w:delText>
        </w:r>
      </w:del>
      <w:ins w:id="8" w:author="yjzx" w:date="2018-07-12T15:58:00Z">
        <w:r w:rsidR="007B11C2">
          <w:rPr>
            <w:rFonts w:ascii="Times New Roman" w:eastAsia="微软雅黑" w:hAnsi="Times New Roman" w:cs="Times New Roman" w:hint="eastAsia"/>
            <w:kern w:val="0"/>
            <w:sz w:val="27"/>
            <w:szCs w:val="27"/>
          </w:rPr>
          <w:t>校核</w:t>
        </w:r>
      </w:ins>
      <w:r w:rsidRPr="00F25287">
        <w:rPr>
          <w:rFonts w:ascii="Times New Roman" w:eastAsia="微软雅黑" w:hAnsi="Times New Roman" w:cs="Times New Roman"/>
          <w:kern w:val="0"/>
          <w:sz w:val="27"/>
          <w:szCs w:val="27"/>
        </w:rPr>
        <w:t>（了解车辆行使是否</w:t>
      </w:r>
      <w:r w:rsidRPr="00F25287">
        <w:rPr>
          <w:rFonts w:ascii="Times New Roman" w:eastAsia="微软雅黑" w:hAnsi="Times New Roman" w:cs="Times New Roman"/>
          <w:kern w:val="0"/>
          <w:sz w:val="27"/>
          <w:szCs w:val="27"/>
        </w:rPr>
        <w:lastRenderedPageBreak/>
        <w:t>有违规）。车载终端数据模块由传感器的数据、基本信息数据和车速、油箱液位数据三个模块构成。是接受由运输车辆车载终端发送的相关数据，并对其数据进行处理，处理后的数据通过无线网络传给车载终端。报警系统分为对车载终端的相关数据超标预警模块、车辆交通事故的预警模块和相关部门报警电话模块。</w:t>
      </w:r>
    </w:p>
    <w:p w14:paraId="5E6F75E6"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实时监控系统主要是通过视频摄像头进行监控数据的采集，通过</w:t>
      </w:r>
      <w:del w:id="9" w:author="yjzx" w:date="2018-07-12T16:08:00Z">
        <w:r w:rsidRPr="00F25287" w:rsidDel="00430375">
          <w:rPr>
            <w:rFonts w:ascii="Times New Roman" w:eastAsia="微软雅黑" w:hAnsi="Times New Roman" w:cs="Times New Roman" w:hint="eastAsia"/>
            <w:kern w:val="0"/>
            <w:sz w:val="27"/>
            <w:szCs w:val="27"/>
          </w:rPr>
          <w:delText>3</w:delText>
        </w:r>
      </w:del>
      <w:ins w:id="10" w:author="yjzx" w:date="2018-07-12T16:08:00Z">
        <w:r w:rsidR="00430375">
          <w:rPr>
            <w:rFonts w:ascii="Times New Roman" w:eastAsia="微软雅黑" w:hAnsi="Times New Roman" w:cs="Times New Roman" w:hint="eastAsia"/>
            <w:kern w:val="0"/>
            <w:sz w:val="27"/>
            <w:szCs w:val="27"/>
          </w:rPr>
          <w:t>4</w:t>
        </w:r>
      </w:ins>
      <w:r w:rsidRPr="00F25287">
        <w:rPr>
          <w:rFonts w:ascii="Times New Roman" w:eastAsia="微软雅黑" w:hAnsi="Times New Roman" w:cs="Times New Roman"/>
          <w:kern w:val="0"/>
          <w:sz w:val="27"/>
          <w:szCs w:val="27"/>
        </w:rPr>
        <w:t>G/GPRS</w:t>
      </w:r>
      <w:r w:rsidRPr="00F25287">
        <w:rPr>
          <w:rFonts w:ascii="Times New Roman" w:eastAsia="微软雅黑" w:hAnsi="Times New Roman" w:cs="Times New Roman"/>
          <w:kern w:val="0"/>
          <w:sz w:val="27"/>
          <w:szCs w:val="27"/>
        </w:rPr>
        <w:t>网络进行数据传输把数据传输到公司的监控中心，通过监控管理软件实时地对特种货物运输过程进行全程实时监控。特种货物运输过程的全程视频监控系统的视频数据采集点一般位于以下几个点，即对车厢门、车尾、油箱、驾驶室以及前方路况等五处采用视频监视</w:t>
      </w:r>
      <w:ins w:id="11" w:author="yjzx" w:date="2018-07-12T15:58:00Z">
        <w:r w:rsidR="007B11C2">
          <w:rPr>
            <w:rFonts w:ascii="Times New Roman" w:eastAsia="微软雅黑" w:hAnsi="Times New Roman" w:cs="Times New Roman" w:hint="eastAsia"/>
            <w:kern w:val="0"/>
            <w:sz w:val="27"/>
            <w:szCs w:val="27"/>
          </w:rPr>
          <w:t>。</w:t>
        </w:r>
      </w:ins>
    </w:p>
    <w:p w14:paraId="750ADA8F" w14:textId="35924E95"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基于该子系统，</w:t>
      </w:r>
      <w:r w:rsidRPr="005668BA">
        <w:rPr>
          <w:rFonts w:ascii="Times New Roman" w:eastAsia="微软雅黑" w:hAnsi="Times New Roman" w:cs="Times New Roman"/>
          <w:kern w:val="0"/>
          <w:sz w:val="27"/>
          <w:szCs w:val="27"/>
          <w:highlight w:val="red"/>
        </w:rPr>
        <w:t>实现企业</w:t>
      </w:r>
      <w:r w:rsidR="00430375" w:rsidRPr="005668BA">
        <w:rPr>
          <w:rFonts w:ascii="Times New Roman" w:eastAsia="微软雅黑" w:hAnsi="Times New Roman" w:cs="Times New Roman" w:hint="eastAsia"/>
          <w:kern w:val="0"/>
          <w:sz w:val="27"/>
          <w:szCs w:val="27"/>
          <w:highlight w:val="red"/>
        </w:rPr>
        <w:t>和政府</w:t>
      </w:r>
      <w:r w:rsidRPr="005668BA">
        <w:rPr>
          <w:rFonts w:ascii="Times New Roman" w:eastAsia="微软雅黑" w:hAnsi="Times New Roman" w:cs="Times New Roman"/>
          <w:kern w:val="0"/>
          <w:sz w:val="27"/>
          <w:szCs w:val="27"/>
          <w:highlight w:val="red"/>
        </w:rPr>
        <w:t>对</w:t>
      </w:r>
      <w:r w:rsidR="00430375" w:rsidRPr="005668BA">
        <w:rPr>
          <w:rFonts w:ascii="Times New Roman" w:eastAsia="微软雅黑" w:hAnsi="Times New Roman" w:cs="Times New Roman" w:hint="eastAsia"/>
          <w:kern w:val="0"/>
          <w:sz w:val="27"/>
          <w:szCs w:val="27"/>
          <w:highlight w:val="red"/>
        </w:rPr>
        <w:t>专业运输</w:t>
      </w:r>
      <w:r w:rsidRPr="005668BA">
        <w:rPr>
          <w:rFonts w:ascii="Times New Roman" w:eastAsia="微软雅黑" w:hAnsi="Times New Roman" w:cs="Times New Roman"/>
          <w:kern w:val="0"/>
          <w:sz w:val="27"/>
          <w:szCs w:val="27"/>
          <w:highlight w:val="red"/>
        </w:rPr>
        <w:t>（冷链、</w:t>
      </w:r>
      <w:r w:rsidR="00430375" w:rsidRPr="005668BA">
        <w:rPr>
          <w:rFonts w:ascii="Times New Roman" w:eastAsia="微软雅黑" w:hAnsi="Times New Roman" w:cs="Times New Roman" w:hint="eastAsia"/>
          <w:kern w:val="0"/>
          <w:sz w:val="27"/>
          <w:szCs w:val="27"/>
          <w:highlight w:val="red"/>
        </w:rPr>
        <w:t>集装箱</w:t>
      </w:r>
      <w:r w:rsidRPr="005668BA">
        <w:rPr>
          <w:rFonts w:ascii="Times New Roman" w:eastAsia="微软雅黑" w:hAnsi="Times New Roman" w:cs="Times New Roman"/>
          <w:kern w:val="0"/>
          <w:sz w:val="27"/>
          <w:szCs w:val="27"/>
          <w:highlight w:val="red"/>
        </w:rPr>
        <w:t>等）和危险品</w:t>
      </w:r>
      <w:r w:rsidR="00430375" w:rsidRPr="005668BA">
        <w:rPr>
          <w:rFonts w:ascii="Times New Roman" w:eastAsia="微软雅黑" w:hAnsi="Times New Roman" w:cs="Times New Roman" w:hint="eastAsia"/>
          <w:kern w:val="0"/>
          <w:sz w:val="27"/>
          <w:szCs w:val="27"/>
          <w:highlight w:val="red"/>
        </w:rPr>
        <w:t>运输</w:t>
      </w:r>
      <w:r w:rsidRPr="00F25287">
        <w:rPr>
          <w:rFonts w:ascii="Times New Roman" w:eastAsia="微软雅黑" w:hAnsi="Times New Roman" w:cs="Times New Roman"/>
          <w:kern w:val="0"/>
          <w:sz w:val="27"/>
          <w:szCs w:val="27"/>
        </w:rPr>
        <w:t>的实时状态全程监控，对异常状态进行预警，从而提高企业安全监管水平，减少企业的潜在损失，降低对生命的危害，预期得到良好的应用效果。</w:t>
      </w:r>
    </w:p>
    <w:p w14:paraId="3C6F9044" w14:textId="315824A4"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t>3</w:t>
      </w:r>
      <w:r w:rsidR="00F25287"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4</w:t>
      </w:r>
      <w:r w:rsidR="00F25287" w:rsidRPr="00F25287">
        <w:rPr>
          <w:rFonts w:ascii="Times New Roman" w:eastAsia="微软雅黑" w:hAnsi="Times New Roman" w:cs="Times New Roman"/>
          <w:b/>
          <w:bCs/>
          <w:kern w:val="0"/>
          <w:sz w:val="27"/>
          <w:szCs w:val="27"/>
        </w:rPr>
        <w:t xml:space="preserve"> </w:t>
      </w:r>
      <w:r w:rsidR="00F25287" w:rsidRPr="00F25287">
        <w:rPr>
          <w:rFonts w:ascii="Times New Roman" w:eastAsia="微软雅黑" w:hAnsi="Times New Roman" w:cs="Times New Roman"/>
          <w:b/>
          <w:bCs/>
          <w:kern w:val="0"/>
          <w:sz w:val="27"/>
          <w:szCs w:val="27"/>
        </w:rPr>
        <w:t>驾驶风格评估子系统</w:t>
      </w:r>
    </w:p>
    <w:p w14:paraId="1EFE6556"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由于货车司机准入门槛低，缺乏定期考核以及物流企业对驾驶员的强监管动机不足等原因，造成了货车运输过程中的安全不可控、驾驶效率瓶颈和违规处理手段不足等现象的出现。驾驶风格评估子系统的设计与实现，为物流企业对货车司机的驾驶安全监控与管理提供了必要的技术支撑与管理手段。</w:t>
      </w:r>
    </w:p>
    <w:p w14:paraId="2082458C"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驾驶风格评估子系统可监控货车司机酒后驾驶、疲劳驾驶、驾驶过程中接听电话查看短信、身体不适、突发疾病、情绪异常、不良驾驶习</w:t>
      </w:r>
      <w:r w:rsidRPr="00F25287">
        <w:rPr>
          <w:rFonts w:ascii="Times New Roman" w:eastAsia="微软雅黑" w:hAnsi="Times New Roman" w:cs="Times New Roman"/>
          <w:kern w:val="0"/>
          <w:sz w:val="27"/>
          <w:szCs w:val="27"/>
        </w:rPr>
        <w:lastRenderedPageBreak/>
        <w:t>惯等多种情况的发生。通过传统算法和深度学习算法，对货车司机的驾驶风险值进行评估，从而进行有效的监控与预警，也可为保险公司提供足够的基础数据，为相关保险的费率制定提供支撑。同时，基于该子系统获得的数据，能够实现货运司机全生命周期管理，建立公开服务档案，结合驾驶习惯、服务态度、服务内容、遵守交规情况等予以综合评分。不达标者回炉重造，问题严重者全行业禁入。</w:t>
      </w:r>
    </w:p>
    <w:p w14:paraId="40B2D344" w14:textId="484EC730"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t>3</w:t>
      </w:r>
      <w:r w:rsidR="00F25287"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5</w:t>
      </w:r>
      <w:r w:rsidR="00F25287" w:rsidRPr="00F25287">
        <w:rPr>
          <w:rFonts w:ascii="Times New Roman" w:eastAsia="微软雅黑" w:hAnsi="Times New Roman" w:cs="Times New Roman"/>
          <w:b/>
          <w:bCs/>
          <w:kern w:val="0"/>
          <w:sz w:val="27"/>
          <w:szCs w:val="27"/>
        </w:rPr>
        <w:t xml:space="preserve"> </w:t>
      </w:r>
      <w:r w:rsidR="00F25287" w:rsidRPr="00F25287">
        <w:rPr>
          <w:rFonts w:ascii="Times New Roman" w:eastAsia="微软雅黑" w:hAnsi="Times New Roman" w:cs="Times New Roman"/>
          <w:b/>
          <w:bCs/>
          <w:kern w:val="0"/>
          <w:sz w:val="27"/>
          <w:szCs w:val="27"/>
        </w:rPr>
        <w:t>城市共同配送集散仓选址与建设方案</w:t>
      </w:r>
    </w:p>
    <w:p w14:paraId="275FB584"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所谓共同配送，是指在所覆盖的城市中建立若干个城市集散仓（如下图所示，分品类分区域），所有进入主城区的货品先集中到集散仓，再由集散仓的专线专人货车往同一区域的商场</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门店</w:t>
      </w:r>
      <w:r w:rsidRPr="00F25287">
        <w:rPr>
          <w:rFonts w:ascii="Times New Roman" w:eastAsia="微软雅黑" w:hAnsi="Times New Roman" w:cs="Times New Roman"/>
          <w:kern w:val="0"/>
          <w:sz w:val="27"/>
          <w:szCs w:val="27"/>
        </w:rPr>
        <w:t>/</w:t>
      </w:r>
      <w:r w:rsidRPr="00F25287">
        <w:rPr>
          <w:rFonts w:ascii="Times New Roman" w:eastAsia="微软雅黑" w:hAnsi="Times New Roman" w:cs="Times New Roman"/>
          <w:kern w:val="0"/>
          <w:sz w:val="27"/>
          <w:szCs w:val="27"/>
        </w:rPr>
        <w:t>社区集中派送。集散仓一方面可大幅减少货运车辆的日间道路占用，结构性提升城市配送效率；另一方面，可以取得城市各项输入物资的品类、数量和流向数据，实现消费品宏观数据的可统计、可追溯、可分析，为城建的顶层设计提供宝贵运营数据。</w:t>
      </w:r>
    </w:p>
    <w:p w14:paraId="1DC34C51" w14:textId="77777777" w:rsidR="00F25287" w:rsidRPr="00F25287" w:rsidRDefault="00F25287" w:rsidP="00F25287">
      <w:pPr>
        <w:widowControl/>
        <w:ind w:firstLine="420"/>
        <w:rPr>
          <w:rFonts w:ascii="Helvetica" w:eastAsia="微软雅黑" w:hAnsi="Helvetica" w:cs="Helvetica"/>
          <w:kern w:val="0"/>
          <w:szCs w:val="21"/>
        </w:rPr>
      </w:pPr>
      <w:r w:rsidRPr="00F25287">
        <w:rPr>
          <w:rFonts w:ascii="Helvetica" w:eastAsia="微软雅黑" w:hAnsi="Helvetica" w:cs="Helvetica"/>
          <w:noProof/>
          <w:kern w:val="0"/>
          <w:szCs w:val="21"/>
        </w:rPr>
        <w:drawing>
          <wp:inline distT="0" distB="0" distL="0" distR="0" wp14:anchorId="089DB4ED" wp14:editId="253291FC">
            <wp:extent cx="2867025" cy="1914525"/>
            <wp:effectExtent l="0" t="0" r="9525" b="9525"/>
            <wp:docPr id="1" name="图片 1" descr="https://note.youdao.com/share/images/replac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ote.youdao.com/share/images/replace-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914525"/>
                    </a:xfrm>
                    <a:prstGeom prst="rect">
                      <a:avLst/>
                    </a:prstGeom>
                    <a:noFill/>
                    <a:ln>
                      <a:noFill/>
                    </a:ln>
                  </pic:spPr>
                </pic:pic>
              </a:graphicData>
            </a:graphic>
          </wp:inline>
        </w:drawing>
      </w:r>
    </w:p>
    <w:p w14:paraId="68537E37"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通过城市集散仓的选址与建设方案设计，提高物流系统的运作效率，降低物流成本，提高顾客满意度。</w:t>
      </w:r>
    </w:p>
    <w:p w14:paraId="661DE60F" w14:textId="11534FE1"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lastRenderedPageBreak/>
        <w:t>3</w:t>
      </w:r>
      <w:r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6</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货主移动端</w:t>
      </w:r>
      <w:r w:rsidRPr="00F25287">
        <w:rPr>
          <w:rFonts w:ascii="Times New Roman" w:eastAsia="微软雅黑" w:hAnsi="Times New Roman" w:cs="Times New Roman"/>
          <w:b/>
          <w:bCs/>
          <w:kern w:val="0"/>
          <w:sz w:val="27"/>
          <w:szCs w:val="27"/>
        </w:rPr>
        <w:t>APP</w:t>
      </w:r>
      <w:r w:rsidRPr="00F25287">
        <w:rPr>
          <w:rFonts w:ascii="Times New Roman" w:eastAsia="微软雅黑" w:hAnsi="Times New Roman" w:cs="Times New Roman"/>
          <w:b/>
          <w:bCs/>
          <w:kern w:val="0"/>
          <w:sz w:val="27"/>
          <w:szCs w:val="27"/>
        </w:rPr>
        <w:t>管控</w:t>
      </w:r>
      <w:r w:rsidR="005668BA" w:rsidRPr="005668BA">
        <w:rPr>
          <w:rFonts w:ascii="Times New Roman" w:eastAsia="微软雅黑" w:hAnsi="Times New Roman" w:cs="Times New Roman" w:hint="eastAsia"/>
          <w:b/>
          <w:bCs/>
          <w:kern w:val="0"/>
          <w:sz w:val="27"/>
          <w:szCs w:val="27"/>
          <w:highlight w:val="red"/>
        </w:rPr>
        <w:t>（目前市场上已出现</w:t>
      </w:r>
      <w:r w:rsidR="005668BA" w:rsidRPr="005668BA">
        <w:rPr>
          <w:rFonts w:ascii="Times New Roman" w:eastAsia="微软雅黑" w:hAnsi="Times New Roman" w:cs="Times New Roman"/>
          <w:b/>
          <w:bCs/>
          <w:kern w:val="0"/>
          <w:sz w:val="27"/>
          <w:szCs w:val="27"/>
          <w:highlight w:val="red"/>
        </w:rPr>
        <w:t xml:space="preserve"> </w:t>
      </w:r>
      <w:r w:rsidR="005668BA" w:rsidRPr="005668BA">
        <w:rPr>
          <w:rFonts w:ascii="Times New Roman" w:eastAsia="微软雅黑" w:hAnsi="Times New Roman" w:cs="Times New Roman"/>
          <w:b/>
          <w:bCs/>
          <w:kern w:val="0"/>
          <w:sz w:val="27"/>
          <w:szCs w:val="27"/>
          <w:highlight w:val="red"/>
        </w:rPr>
        <w:t>运满满</w:t>
      </w:r>
      <w:r w:rsidR="005668BA" w:rsidRPr="005668BA">
        <w:rPr>
          <w:rFonts w:ascii="Times New Roman" w:eastAsia="微软雅黑" w:hAnsi="Times New Roman" w:cs="Times New Roman"/>
          <w:b/>
          <w:bCs/>
          <w:kern w:val="0"/>
          <w:sz w:val="27"/>
          <w:szCs w:val="27"/>
          <w:highlight w:val="red"/>
        </w:rPr>
        <w:t xml:space="preserve"> </w:t>
      </w:r>
      <w:r w:rsidR="005668BA" w:rsidRPr="005668BA">
        <w:rPr>
          <w:rFonts w:ascii="Times New Roman" w:eastAsia="微软雅黑" w:hAnsi="Times New Roman" w:cs="Times New Roman"/>
          <w:b/>
          <w:bCs/>
          <w:kern w:val="0"/>
          <w:sz w:val="27"/>
          <w:szCs w:val="27"/>
          <w:highlight w:val="red"/>
        </w:rPr>
        <w:t>货拉拉</w:t>
      </w:r>
      <w:r w:rsidR="005668BA" w:rsidRPr="005668BA">
        <w:rPr>
          <w:rFonts w:ascii="Times New Roman" w:eastAsia="微软雅黑" w:hAnsi="Times New Roman" w:cs="Times New Roman"/>
          <w:b/>
          <w:bCs/>
          <w:kern w:val="0"/>
          <w:sz w:val="27"/>
          <w:szCs w:val="27"/>
          <w:highlight w:val="red"/>
        </w:rPr>
        <w:t xml:space="preserve"> </w:t>
      </w:r>
      <w:r w:rsidR="005668BA" w:rsidRPr="005668BA">
        <w:rPr>
          <w:rFonts w:ascii="Times New Roman" w:eastAsia="微软雅黑" w:hAnsi="Times New Roman" w:cs="Times New Roman"/>
          <w:b/>
          <w:bCs/>
          <w:kern w:val="0"/>
          <w:sz w:val="27"/>
          <w:szCs w:val="27"/>
          <w:highlight w:val="red"/>
        </w:rPr>
        <w:t>等类似平台，都是企业以市场化手段进行推广，如果政府再建类似平台，如何保证所建平台能被物流企业采用？</w:t>
      </w:r>
      <w:r w:rsidR="005668BA" w:rsidRPr="005668BA">
        <w:rPr>
          <w:rFonts w:ascii="Times New Roman" w:eastAsia="微软雅黑" w:hAnsi="Times New Roman" w:cs="Times New Roman" w:hint="eastAsia"/>
          <w:b/>
          <w:bCs/>
          <w:kern w:val="0"/>
          <w:sz w:val="27"/>
          <w:szCs w:val="27"/>
          <w:highlight w:val="red"/>
        </w:rPr>
        <w:t>）</w:t>
      </w:r>
    </w:p>
    <w:p w14:paraId="240FC4B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货主移动端的作用是帮助货主将配送流程透明化，实时下单和跟单，自助监控、实时干预，并主动处理异常并对司机进行作业评估。因此，货主移动端</w:t>
      </w:r>
      <w:r w:rsidRPr="00F25287">
        <w:rPr>
          <w:rFonts w:ascii="Times New Roman" w:eastAsia="微软雅黑" w:hAnsi="Times New Roman" w:cs="Times New Roman"/>
          <w:kern w:val="0"/>
          <w:sz w:val="27"/>
          <w:szCs w:val="27"/>
        </w:rPr>
        <w:t>APP</w:t>
      </w:r>
      <w:r w:rsidRPr="00F25287">
        <w:rPr>
          <w:rFonts w:ascii="Times New Roman" w:eastAsia="微软雅黑" w:hAnsi="Times New Roman" w:cs="Times New Roman"/>
          <w:kern w:val="0"/>
          <w:sz w:val="27"/>
          <w:szCs w:val="27"/>
        </w:rPr>
        <w:t>具有提供提交订单的功能，客户提交订单以后，手机</w:t>
      </w:r>
      <w:r w:rsidRPr="00F25287">
        <w:rPr>
          <w:rFonts w:ascii="Times New Roman" w:eastAsia="微软雅黑" w:hAnsi="Times New Roman" w:cs="Times New Roman"/>
          <w:kern w:val="0"/>
          <w:sz w:val="27"/>
          <w:szCs w:val="27"/>
        </w:rPr>
        <w:t>APP</w:t>
      </w:r>
      <w:r w:rsidRPr="00F25287">
        <w:rPr>
          <w:rFonts w:ascii="Times New Roman" w:eastAsia="微软雅黑" w:hAnsi="Times New Roman" w:cs="Times New Roman"/>
          <w:kern w:val="0"/>
          <w:sz w:val="27"/>
          <w:szCs w:val="27"/>
        </w:rPr>
        <w:t>通过相关接口，将客户提交的订单提交到物流公司的相关处理程序中。处理程序会推送订单状态的信息，比如订单成功或者失败。订单提交成功以后，客户可以跟踪自己的订单状态，查看货物在仓库中的位置或者查看货物的在途信息。客户在收到货物之后可以选择签收货物，并对该次交易进行评价或者选择客户服务进行投诉维权。</w:t>
      </w:r>
    </w:p>
    <w:p w14:paraId="0BFB40BC" w14:textId="142D371A"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t>3</w:t>
      </w:r>
      <w:r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7</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货车司机移动端</w:t>
      </w:r>
      <w:r w:rsidRPr="00F25287">
        <w:rPr>
          <w:rFonts w:ascii="Times New Roman" w:eastAsia="微软雅黑" w:hAnsi="Times New Roman" w:cs="Times New Roman"/>
          <w:b/>
          <w:bCs/>
          <w:kern w:val="0"/>
          <w:sz w:val="27"/>
          <w:szCs w:val="27"/>
        </w:rPr>
        <w:t>APP</w:t>
      </w:r>
      <w:r w:rsidRPr="00F25287">
        <w:rPr>
          <w:rFonts w:ascii="Times New Roman" w:eastAsia="微软雅黑" w:hAnsi="Times New Roman" w:cs="Times New Roman"/>
          <w:b/>
          <w:bCs/>
          <w:kern w:val="0"/>
          <w:sz w:val="27"/>
          <w:szCs w:val="27"/>
        </w:rPr>
        <w:t>管控</w:t>
      </w:r>
      <w:r w:rsidR="005668BA" w:rsidRPr="005668BA">
        <w:rPr>
          <w:rFonts w:ascii="Times New Roman" w:eastAsia="微软雅黑" w:hAnsi="Times New Roman" w:cs="Times New Roman" w:hint="eastAsia"/>
          <w:b/>
          <w:bCs/>
          <w:kern w:val="0"/>
          <w:sz w:val="27"/>
          <w:szCs w:val="27"/>
          <w:highlight w:val="red"/>
        </w:rPr>
        <w:t>（目前市场上已出现</w:t>
      </w:r>
      <w:r w:rsidR="005668BA" w:rsidRPr="005668BA">
        <w:rPr>
          <w:rFonts w:ascii="Times New Roman" w:eastAsia="微软雅黑" w:hAnsi="Times New Roman" w:cs="Times New Roman"/>
          <w:b/>
          <w:bCs/>
          <w:kern w:val="0"/>
          <w:sz w:val="27"/>
          <w:szCs w:val="27"/>
          <w:highlight w:val="red"/>
        </w:rPr>
        <w:t xml:space="preserve"> </w:t>
      </w:r>
      <w:r w:rsidR="005668BA" w:rsidRPr="005668BA">
        <w:rPr>
          <w:rFonts w:ascii="Times New Roman" w:eastAsia="微软雅黑" w:hAnsi="Times New Roman" w:cs="Times New Roman"/>
          <w:b/>
          <w:bCs/>
          <w:kern w:val="0"/>
          <w:sz w:val="27"/>
          <w:szCs w:val="27"/>
          <w:highlight w:val="red"/>
        </w:rPr>
        <w:t>运满满</w:t>
      </w:r>
      <w:r w:rsidR="005668BA" w:rsidRPr="005668BA">
        <w:rPr>
          <w:rFonts w:ascii="Times New Roman" w:eastAsia="微软雅黑" w:hAnsi="Times New Roman" w:cs="Times New Roman"/>
          <w:b/>
          <w:bCs/>
          <w:kern w:val="0"/>
          <w:sz w:val="27"/>
          <w:szCs w:val="27"/>
          <w:highlight w:val="red"/>
        </w:rPr>
        <w:t xml:space="preserve"> </w:t>
      </w:r>
      <w:r w:rsidR="005668BA" w:rsidRPr="005668BA">
        <w:rPr>
          <w:rFonts w:ascii="Times New Roman" w:eastAsia="微软雅黑" w:hAnsi="Times New Roman" w:cs="Times New Roman"/>
          <w:b/>
          <w:bCs/>
          <w:kern w:val="0"/>
          <w:sz w:val="27"/>
          <w:szCs w:val="27"/>
          <w:highlight w:val="red"/>
        </w:rPr>
        <w:t>货拉拉</w:t>
      </w:r>
      <w:r w:rsidR="005668BA" w:rsidRPr="005668BA">
        <w:rPr>
          <w:rFonts w:ascii="Times New Roman" w:eastAsia="微软雅黑" w:hAnsi="Times New Roman" w:cs="Times New Roman"/>
          <w:b/>
          <w:bCs/>
          <w:kern w:val="0"/>
          <w:sz w:val="27"/>
          <w:szCs w:val="27"/>
          <w:highlight w:val="red"/>
        </w:rPr>
        <w:t xml:space="preserve"> </w:t>
      </w:r>
      <w:r w:rsidR="005668BA" w:rsidRPr="005668BA">
        <w:rPr>
          <w:rFonts w:ascii="Times New Roman" w:eastAsia="微软雅黑" w:hAnsi="Times New Roman" w:cs="Times New Roman"/>
          <w:b/>
          <w:bCs/>
          <w:kern w:val="0"/>
          <w:sz w:val="27"/>
          <w:szCs w:val="27"/>
          <w:highlight w:val="red"/>
        </w:rPr>
        <w:t>等类似平台，都是企业以市场化手段进行推广，如果政府再建类似平台，如何保证所建平台能被物流企业采用？</w:t>
      </w:r>
      <w:r w:rsidR="005668BA" w:rsidRPr="005668BA">
        <w:rPr>
          <w:rFonts w:ascii="Times New Roman" w:eastAsia="微软雅黑" w:hAnsi="Times New Roman" w:cs="Times New Roman" w:hint="eastAsia"/>
          <w:b/>
          <w:bCs/>
          <w:kern w:val="0"/>
          <w:sz w:val="27"/>
          <w:szCs w:val="27"/>
          <w:highlight w:val="red"/>
        </w:rPr>
        <w:t>）</w:t>
      </w:r>
    </w:p>
    <w:p w14:paraId="40EF1702"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货车司机客户端的作用是向货车司机开放订单分配系统，提供在线服务指南，并规划行车线路；同时实时反馈订单进度，提供自己现在正在进行的接取送达信息，点</w:t>
      </w:r>
      <w:proofErr w:type="gramStart"/>
      <w:r w:rsidRPr="00F25287">
        <w:rPr>
          <w:rFonts w:ascii="Times New Roman" w:eastAsia="微软雅黑" w:hAnsi="Times New Roman" w:cs="Times New Roman"/>
          <w:kern w:val="0"/>
          <w:sz w:val="27"/>
          <w:szCs w:val="27"/>
        </w:rPr>
        <w:t>开相关</w:t>
      </w:r>
      <w:proofErr w:type="gramEnd"/>
      <w:r w:rsidRPr="00F25287">
        <w:rPr>
          <w:rFonts w:ascii="Times New Roman" w:eastAsia="微软雅黑" w:hAnsi="Times New Roman" w:cs="Times New Roman"/>
          <w:kern w:val="0"/>
          <w:sz w:val="27"/>
          <w:szCs w:val="27"/>
        </w:rPr>
        <w:t>条目时，可以看到货物的位置，接取送达时限的信息；并提供完成的接取送达的信息展示，完成电子签收、</w:t>
      </w:r>
      <w:proofErr w:type="gramStart"/>
      <w:r w:rsidRPr="00F25287">
        <w:rPr>
          <w:rFonts w:ascii="Times New Roman" w:eastAsia="微软雅黑" w:hAnsi="Times New Roman" w:cs="Times New Roman"/>
          <w:kern w:val="0"/>
          <w:sz w:val="27"/>
          <w:szCs w:val="27"/>
        </w:rPr>
        <w:t>二维码收款</w:t>
      </w:r>
      <w:proofErr w:type="gramEnd"/>
      <w:r w:rsidRPr="00F25287">
        <w:rPr>
          <w:rFonts w:ascii="Times New Roman" w:eastAsia="微软雅黑" w:hAnsi="Times New Roman" w:cs="Times New Roman"/>
          <w:kern w:val="0"/>
          <w:sz w:val="27"/>
          <w:szCs w:val="27"/>
        </w:rPr>
        <w:t>、电子回单、拍照验证等增值服务。此外，应通过</w:t>
      </w:r>
      <w:r w:rsidRPr="00F25287">
        <w:rPr>
          <w:rFonts w:ascii="Times New Roman" w:eastAsia="微软雅黑" w:hAnsi="Times New Roman" w:cs="Times New Roman"/>
          <w:kern w:val="0"/>
          <w:sz w:val="27"/>
          <w:szCs w:val="27"/>
        </w:rPr>
        <w:t>APP</w:t>
      </w:r>
      <w:r w:rsidRPr="00F25287">
        <w:rPr>
          <w:rFonts w:ascii="Times New Roman" w:eastAsia="微软雅黑" w:hAnsi="Times New Roman" w:cs="Times New Roman"/>
          <w:kern w:val="0"/>
          <w:sz w:val="27"/>
          <w:szCs w:val="27"/>
        </w:rPr>
        <w:t>载体，对司机进行在线培训、政策宣讲、综合信息传达，把无组织的司机组织起来。</w:t>
      </w:r>
    </w:p>
    <w:p w14:paraId="2F526FBC" w14:textId="27D38FBB" w:rsidR="00F25287" w:rsidRPr="00F25287" w:rsidRDefault="004F10D8" w:rsidP="00F25287">
      <w:pPr>
        <w:widowControl/>
        <w:ind w:firstLine="540"/>
        <w:rPr>
          <w:rFonts w:ascii="Helvetica" w:eastAsia="微软雅黑" w:hAnsi="Helvetica" w:cs="Helvetica"/>
          <w:kern w:val="0"/>
          <w:szCs w:val="21"/>
        </w:rPr>
      </w:pPr>
      <w:r>
        <w:rPr>
          <w:rFonts w:ascii="Times New Roman" w:eastAsia="微软雅黑" w:hAnsi="Times New Roman" w:cs="Times New Roman" w:hint="eastAsia"/>
          <w:b/>
          <w:bCs/>
          <w:kern w:val="0"/>
          <w:sz w:val="27"/>
          <w:szCs w:val="27"/>
        </w:rPr>
        <w:t>3</w:t>
      </w:r>
      <w:r w:rsidR="00F25287" w:rsidRPr="00F25287">
        <w:rPr>
          <w:rFonts w:ascii="Times New Roman" w:eastAsia="微软雅黑" w:hAnsi="Times New Roman" w:cs="Times New Roman"/>
          <w:b/>
          <w:bCs/>
          <w:kern w:val="0"/>
          <w:sz w:val="27"/>
          <w:szCs w:val="27"/>
        </w:rPr>
        <w:t>.</w:t>
      </w:r>
      <w:r>
        <w:rPr>
          <w:rFonts w:ascii="Times New Roman" w:eastAsia="微软雅黑" w:hAnsi="Times New Roman" w:cs="Times New Roman" w:hint="eastAsia"/>
          <w:b/>
          <w:bCs/>
          <w:kern w:val="0"/>
          <w:sz w:val="27"/>
          <w:szCs w:val="27"/>
        </w:rPr>
        <w:t>8</w:t>
      </w:r>
      <w:r w:rsidR="00F25287" w:rsidRPr="00F25287">
        <w:rPr>
          <w:rFonts w:ascii="Times New Roman" w:eastAsia="微软雅黑" w:hAnsi="Times New Roman" w:cs="Times New Roman"/>
          <w:b/>
          <w:bCs/>
          <w:kern w:val="0"/>
          <w:sz w:val="27"/>
          <w:szCs w:val="27"/>
        </w:rPr>
        <w:t xml:space="preserve"> </w:t>
      </w:r>
      <w:r w:rsidR="00F25287" w:rsidRPr="00F25287">
        <w:rPr>
          <w:rFonts w:ascii="Times New Roman" w:eastAsia="微软雅黑" w:hAnsi="Times New Roman" w:cs="Times New Roman"/>
          <w:b/>
          <w:bCs/>
          <w:kern w:val="0"/>
          <w:sz w:val="27"/>
          <w:szCs w:val="27"/>
        </w:rPr>
        <w:t>章节目录安排</w:t>
      </w:r>
    </w:p>
    <w:p w14:paraId="08954822"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lastRenderedPageBreak/>
        <w:t>针对以上提出的课题主要内容，本课题预期报告章节目录安排如下：</w:t>
      </w:r>
    </w:p>
    <w:p w14:paraId="61FCE2BE"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第</w:t>
      </w:r>
      <w:r w:rsidRPr="00F25287">
        <w:rPr>
          <w:rFonts w:ascii="Times New Roman" w:eastAsia="微软雅黑" w:hAnsi="Times New Roman" w:cs="Times New Roman"/>
          <w:b/>
          <w:bCs/>
          <w:kern w:val="0"/>
          <w:sz w:val="27"/>
          <w:szCs w:val="27"/>
        </w:rPr>
        <w:t>1</w:t>
      </w:r>
      <w:r w:rsidRPr="00F25287">
        <w:rPr>
          <w:rFonts w:ascii="Times New Roman" w:eastAsia="微软雅黑" w:hAnsi="Times New Roman" w:cs="Times New Roman"/>
          <w:b/>
          <w:bCs/>
          <w:kern w:val="0"/>
          <w:sz w:val="27"/>
          <w:szCs w:val="27"/>
        </w:rPr>
        <w:t>章</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概述</w:t>
      </w:r>
    </w:p>
    <w:p w14:paraId="3D937B2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1.1 </w:t>
      </w:r>
      <w:r w:rsidRPr="00F25287">
        <w:rPr>
          <w:rFonts w:ascii="Times New Roman" w:eastAsia="微软雅黑" w:hAnsi="Times New Roman" w:cs="Times New Roman"/>
          <w:kern w:val="0"/>
          <w:sz w:val="27"/>
          <w:szCs w:val="27"/>
        </w:rPr>
        <w:t>研究背景</w:t>
      </w:r>
    </w:p>
    <w:p w14:paraId="5DE93341"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1.2 </w:t>
      </w:r>
      <w:r w:rsidRPr="00F25287">
        <w:rPr>
          <w:rFonts w:ascii="Times New Roman" w:eastAsia="微软雅黑" w:hAnsi="Times New Roman" w:cs="Times New Roman"/>
          <w:kern w:val="0"/>
          <w:sz w:val="27"/>
          <w:szCs w:val="27"/>
        </w:rPr>
        <w:t>研究目标</w:t>
      </w:r>
    </w:p>
    <w:p w14:paraId="56603082"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1.3 </w:t>
      </w:r>
      <w:r w:rsidRPr="00F25287">
        <w:rPr>
          <w:rFonts w:ascii="Times New Roman" w:eastAsia="微软雅黑" w:hAnsi="Times New Roman" w:cs="Times New Roman"/>
          <w:kern w:val="0"/>
          <w:sz w:val="27"/>
          <w:szCs w:val="27"/>
        </w:rPr>
        <w:t>研究意义</w:t>
      </w:r>
    </w:p>
    <w:p w14:paraId="4331DAA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1.4 </w:t>
      </w:r>
      <w:r w:rsidRPr="00F25287">
        <w:rPr>
          <w:rFonts w:ascii="Times New Roman" w:eastAsia="微软雅黑" w:hAnsi="Times New Roman" w:cs="Times New Roman"/>
          <w:kern w:val="0"/>
          <w:sz w:val="27"/>
          <w:szCs w:val="27"/>
        </w:rPr>
        <w:t>技术路线</w:t>
      </w:r>
    </w:p>
    <w:p w14:paraId="6A9DC999"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第</w:t>
      </w:r>
      <w:r w:rsidRPr="00F25287">
        <w:rPr>
          <w:rFonts w:ascii="Times New Roman" w:eastAsia="微软雅黑" w:hAnsi="Times New Roman" w:cs="Times New Roman"/>
          <w:b/>
          <w:bCs/>
          <w:kern w:val="0"/>
          <w:sz w:val="27"/>
          <w:szCs w:val="27"/>
        </w:rPr>
        <w:t>2</w:t>
      </w:r>
      <w:r w:rsidRPr="00F25287">
        <w:rPr>
          <w:rFonts w:ascii="Times New Roman" w:eastAsia="微软雅黑" w:hAnsi="Times New Roman" w:cs="Times New Roman"/>
          <w:b/>
          <w:bCs/>
          <w:kern w:val="0"/>
          <w:sz w:val="27"/>
          <w:szCs w:val="27"/>
        </w:rPr>
        <w:t>章</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国内外经验借鉴</w:t>
      </w:r>
    </w:p>
    <w:p w14:paraId="424BF4BC"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2.1 </w:t>
      </w:r>
      <w:r w:rsidRPr="00F25287">
        <w:rPr>
          <w:rFonts w:ascii="Times New Roman" w:eastAsia="微软雅黑" w:hAnsi="Times New Roman" w:cs="Times New Roman"/>
          <w:kern w:val="0"/>
          <w:sz w:val="27"/>
          <w:szCs w:val="27"/>
        </w:rPr>
        <w:t>国外经验借鉴</w:t>
      </w:r>
    </w:p>
    <w:p w14:paraId="76F8975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2.2 </w:t>
      </w:r>
      <w:r w:rsidRPr="00F25287">
        <w:rPr>
          <w:rFonts w:ascii="Times New Roman" w:eastAsia="微软雅黑" w:hAnsi="Times New Roman" w:cs="Times New Roman"/>
          <w:kern w:val="0"/>
          <w:sz w:val="27"/>
          <w:szCs w:val="27"/>
        </w:rPr>
        <w:t>国内经验借鉴</w:t>
      </w:r>
    </w:p>
    <w:p w14:paraId="39D252D9"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第</w:t>
      </w:r>
      <w:r w:rsidRPr="00F25287">
        <w:rPr>
          <w:rFonts w:ascii="Times New Roman" w:eastAsia="微软雅黑" w:hAnsi="Times New Roman" w:cs="Times New Roman"/>
          <w:b/>
          <w:bCs/>
          <w:kern w:val="0"/>
          <w:sz w:val="27"/>
          <w:szCs w:val="27"/>
        </w:rPr>
        <w:t>3</w:t>
      </w:r>
      <w:r w:rsidRPr="00F25287">
        <w:rPr>
          <w:rFonts w:ascii="Times New Roman" w:eastAsia="微软雅黑" w:hAnsi="Times New Roman" w:cs="Times New Roman"/>
          <w:b/>
          <w:bCs/>
          <w:kern w:val="0"/>
          <w:sz w:val="27"/>
          <w:szCs w:val="27"/>
        </w:rPr>
        <w:t>章</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智慧物流后台监控系统</w:t>
      </w:r>
    </w:p>
    <w:p w14:paraId="54C126DF"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3.1 </w:t>
      </w:r>
      <w:r w:rsidRPr="00F25287">
        <w:rPr>
          <w:rFonts w:ascii="Times New Roman" w:eastAsia="微软雅黑" w:hAnsi="Times New Roman" w:cs="Times New Roman"/>
          <w:kern w:val="0"/>
          <w:sz w:val="27"/>
          <w:szCs w:val="27"/>
        </w:rPr>
        <w:t>运力调配子系统</w:t>
      </w:r>
    </w:p>
    <w:p w14:paraId="10FD234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3.2 </w:t>
      </w:r>
      <w:r w:rsidRPr="00F25287">
        <w:rPr>
          <w:rFonts w:ascii="Times New Roman" w:eastAsia="微软雅黑" w:hAnsi="Times New Roman" w:cs="Times New Roman"/>
          <w:kern w:val="0"/>
          <w:sz w:val="27"/>
          <w:szCs w:val="27"/>
        </w:rPr>
        <w:t>特种货物监控子系统</w:t>
      </w:r>
    </w:p>
    <w:p w14:paraId="5A3E8A8B"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3.3 </w:t>
      </w:r>
      <w:r w:rsidRPr="00F25287">
        <w:rPr>
          <w:rFonts w:ascii="Times New Roman" w:eastAsia="微软雅黑" w:hAnsi="Times New Roman" w:cs="Times New Roman"/>
          <w:kern w:val="0"/>
          <w:sz w:val="27"/>
          <w:szCs w:val="27"/>
        </w:rPr>
        <w:t>驾驶风格评估子系统</w:t>
      </w:r>
    </w:p>
    <w:p w14:paraId="2C55E218"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第</w:t>
      </w:r>
      <w:r w:rsidRPr="00F25287">
        <w:rPr>
          <w:rFonts w:ascii="Times New Roman" w:eastAsia="微软雅黑" w:hAnsi="Times New Roman" w:cs="Times New Roman"/>
          <w:b/>
          <w:bCs/>
          <w:kern w:val="0"/>
          <w:sz w:val="27"/>
          <w:szCs w:val="27"/>
        </w:rPr>
        <w:t>4</w:t>
      </w:r>
      <w:r w:rsidRPr="00F25287">
        <w:rPr>
          <w:rFonts w:ascii="Times New Roman" w:eastAsia="微软雅黑" w:hAnsi="Times New Roman" w:cs="Times New Roman"/>
          <w:b/>
          <w:bCs/>
          <w:kern w:val="0"/>
          <w:sz w:val="27"/>
          <w:szCs w:val="27"/>
        </w:rPr>
        <w:t>章</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城市共同配送集散仓选址与建设方案</w:t>
      </w:r>
    </w:p>
    <w:p w14:paraId="75CF864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4.1 </w:t>
      </w:r>
      <w:r w:rsidRPr="00F25287">
        <w:rPr>
          <w:rFonts w:ascii="Times New Roman" w:eastAsia="微软雅黑" w:hAnsi="Times New Roman" w:cs="Times New Roman"/>
          <w:kern w:val="0"/>
          <w:sz w:val="27"/>
          <w:szCs w:val="27"/>
        </w:rPr>
        <w:t>选址方案</w:t>
      </w:r>
    </w:p>
    <w:p w14:paraId="355EA67C"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4.2 </w:t>
      </w:r>
      <w:r w:rsidRPr="00F25287">
        <w:rPr>
          <w:rFonts w:ascii="Times New Roman" w:eastAsia="微软雅黑" w:hAnsi="Times New Roman" w:cs="Times New Roman"/>
          <w:kern w:val="0"/>
          <w:sz w:val="27"/>
          <w:szCs w:val="27"/>
        </w:rPr>
        <w:t>建设方案</w:t>
      </w:r>
    </w:p>
    <w:p w14:paraId="0B25BD7D"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第</w:t>
      </w:r>
      <w:r w:rsidRPr="00F25287">
        <w:rPr>
          <w:rFonts w:ascii="Times New Roman" w:eastAsia="微软雅黑" w:hAnsi="Times New Roman" w:cs="Times New Roman"/>
          <w:b/>
          <w:bCs/>
          <w:kern w:val="0"/>
          <w:sz w:val="27"/>
          <w:szCs w:val="27"/>
        </w:rPr>
        <w:t>5</w:t>
      </w:r>
      <w:r w:rsidRPr="00F25287">
        <w:rPr>
          <w:rFonts w:ascii="Times New Roman" w:eastAsia="微软雅黑" w:hAnsi="Times New Roman" w:cs="Times New Roman"/>
          <w:b/>
          <w:bCs/>
          <w:kern w:val="0"/>
          <w:sz w:val="27"/>
          <w:szCs w:val="27"/>
        </w:rPr>
        <w:t>章</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货主移动端</w:t>
      </w:r>
      <w:r w:rsidRPr="00F25287">
        <w:rPr>
          <w:rFonts w:ascii="Times New Roman" w:eastAsia="微软雅黑" w:hAnsi="Times New Roman" w:cs="Times New Roman"/>
          <w:b/>
          <w:bCs/>
          <w:kern w:val="0"/>
          <w:sz w:val="27"/>
          <w:szCs w:val="27"/>
        </w:rPr>
        <w:t>APP</w:t>
      </w:r>
      <w:r w:rsidRPr="00F25287">
        <w:rPr>
          <w:rFonts w:ascii="Times New Roman" w:eastAsia="微软雅黑" w:hAnsi="Times New Roman" w:cs="Times New Roman"/>
          <w:b/>
          <w:bCs/>
          <w:kern w:val="0"/>
          <w:sz w:val="27"/>
          <w:szCs w:val="27"/>
        </w:rPr>
        <w:t>管控</w:t>
      </w:r>
    </w:p>
    <w:p w14:paraId="41E3211A"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5.1 </w:t>
      </w:r>
      <w:r w:rsidRPr="00F25287">
        <w:rPr>
          <w:rFonts w:ascii="Times New Roman" w:eastAsia="微软雅黑" w:hAnsi="Times New Roman" w:cs="Times New Roman"/>
          <w:kern w:val="0"/>
          <w:sz w:val="27"/>
          <w:szCs w:val="27"/>
        </w:rPr>
        <w:t>软件需求分析</w:t>
      </w:r>
    </w:p>
    <w:p w14:paraId="4179C13B"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5.2 </w:t>
      </w:r>
      <w:r w:rsidRPr="00F25287">
        <w:rPr>
          <w:rFonts w:ascii="Times New Roman" w:eastAsia="微软雅黑" w:hAnsi="Times New Roman" w:cs="Times New Roman"/>
          <w:kern w:val="0"/>
          <w:sz w:val="27"/>
          <w:szCs w:val="27"/>
        </w:rPr>
        <w:t>软件系统框架</w:t>
      </w:r>
    </w:p>
    <w:p w14:paraId="76F6C5A7"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5.3 </w:t>
      </w:r>
      <w:r w:rsidRPr="00F25287">
        <w:rPr>
          <w:rFonts w:ascii="Times New Roman" w:eastAsia="微软雅黑" w:hAnsi="Times New Roman" w:cs="Times New Roman"/>
          <w:kern w:val="0"/>
          <w:sz w:val="27"/>
          <w:szCs w:val="27"/>
        </w:rPr>
        <w:t>后台服务器开发设计</w:t>
      </w:r>
    </w:p>
    <w:p w14:paraId="740993F9"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5.4 </w:t>
      </w:r>
      <w:r w:rsidRPr="00F25287">
        <w:rPr>
          <w:rFonts w:ascii="Times New Roman" w:eastAsia="微软雅黑" w:hAnsi="Times New Roman" w:cs="Times New Roman"/>
          <w:kern w:val="0"/>
          <w:sz w:val="27"/>
          <w:szCs w:val="27"/>
        </w:rPr>
        <w:t>软件数据库设计</w:t>
      </w:r>
    </w:p>
    <w:p w14:paraId="2E7E9E7C"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5.5 </w:t>
      </w:r>
      <w:r w:rsidRPr="00F25287">
        <w:rPr>
          <w:rFonts w:ascii="Times New Roman" w:eastAsia="微软雅黑" w:hAnsi="Times New Roman" w:cs="Times New Roman"/>
          <w:kern w:val="0"/>
          <w:sz w:val="27"/>
          <w:szCs w:val="27"/>
        </w:rPr>
        <w:t>软件客户端设计</w:t>
      </w:r>
    </w:p>
    <w:p w14:paraId="4A92CB98"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lastRenderedPageBreak/>
        <w:t xml:space="preserve">5.6 </w:t>
      </w:r>
      <w:r w:rsidRPr="00F25287">
        <w:rPr>
          <w:rFonts w:ascii="Times New Roman" w:eastAsia="微软雅黑" w:hAnsi="Times New Roman" w:cs="Times New Roman"/>
          <w:kern w:val="0"/>
          <w:sz w:val="27"/>
          <w:szCs w:val="27"/>
        </w:rPr>
        <w:t>用户登录模块设计</w:t>
      </w:r>
    </w:p>
    <w:p w14:paraId="7C996A2B"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第</w:t>
      </w:r>
      <w:r w:rsidRPr="00F25287">
        <w:rPr>
          <w:rFonts w:ascii="Times New Roman" w:eastAsia="微软雅黑" w:hAnsi="Times New Roman" w:cs="Times New Roman"/>
          <w:b/>
          <w:bCs/>
          <w:kern w:val="0"/>
          <w:sz w:val="27"/>
          <w:szCs w:val="27"/>
        </w:rPr>
        <w:t>6</w:t>
      </w:r>
      <w:r w:rsidRPr="00F25287">
        <w:rPr>
          <w:rFonts w:ascii="Times New Roman" w:eastAsia="微软雅黑" w:hAnsi="Times New Roman" w:cs="Times New Roman"/>
          <w:b/>
          <w:bCs/>
          <w:kern w:val="0"/>
          <w:sz w:val="27"/>
          <w:szCs w:val="27"/>
        </w:rPr>
        <w:t>章</w:t>
      </w:r>
      <w:r w:rsidRPr="00F25287">
        <w:rPr>
          <w:rFonts w:ascii="Times New Roman" w:eastAsia="微软雅黑" w:hAnsi="Times New Roman" w:cs="Times New Roman"/>
          <w:b/>
          <w:bCs/>
          <w:kern w:val="0"/>
          <w:sz w:val="27"/>
          <w:szCs w:val="27"/>
        </w:rPr>
        <w:t xml:space="preserve"> </w:t>
      </w:r>
      <w:r w:rsidRPr="00F25287">
        <w:rPr>
          <w:rFonts w:ascii="Times New Roman" w:eastAsia="微软雅黑" w:hAnsi="Times New Roman" w:cs="Times New Roman"/>
          <w:b/>
          <w:bCs/>
          <w:kern w:val="0"/>
          <w:sz w:val="27"/>
          <w:szCs w:val="27"/>
        </w:rPr>
        <w:t>货车司机移动端</w:t>
      </w:r>
      <w:r w:rsidRPr="00F25287">
        <w:rPr>
          <w:rFonts w:ascii="Times New Roman" w:eastAsia="微软雅黑" w:hAnsi="Times New Roman" w:cs="Times New Roman"/>
          <w:b/>
          <w:bCs/>
          <w:kern w:val="0"/>
          <w:sz w:val="27"/>
          <w:szCs w:val="27"/>
        </w:rPr>
        <w:t>APP</w:t>
      </w:r>
      <w:r w:rsidRPr="00F25287">
        <w:rPr>
          <w:rFonts w:ascii="Times New Roman" w:eastAsia="微软雅黑" w:hAnsi="Times New Roman" w:cs="Times New Roman"/>
          <w:b/>
          <w:bCs/>
          <w:kern w:val="0"/>
          <w:sz w:val="27"/>
          <w:szCs w:val="27"/>
        </w:rPr>
        <w:t>管控</w:t>
      </w:r>
    </w:p>
    <w:p w14:paraId="248AFFAA"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6.1 </w:t>
      </w:r>
      <w:r w:rsidRPr="00F25287">
        <w:rPr>
          <w:rFonts w:ascii="Times New Roman" w:eastAsia="微软雅黑" w:hAnsi="Times New Roman" w:cs="Times New Roman"/>
          <w:kern w:val="0"/>
          <w:sz w:val="27"/>
          <w:szCs w:val="27"/>
        </w:rPr>
        <w:t>软件需求分析</w:t>
      </w:r>
    </w:p>
    <w:p w14:paraId="037EE2F8"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6.2 </w:t>
      </w:r>
      <w:r w:rsidRPr="00F25287">
        <w:rPr>
          <w:rFonts w:ascii="Times New Roman" w:eastAsia="微软雅黑" w:hAnsi="Times New Roman" w:cs="Times New Roman"/>
          <w:kern w:val="0"/>
          <w:sz w:val="27"/>
          <w:szCs w:val="27"/>
        </w:rPr>
        <w:t>软件系统框架</w:t>
      </w:r>
    </w:p>
    <w:p w14:paraId="35D5FF23"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6.3 </w:t>
      </w:r>
      <w:r w:rsidRPr="00F25287">
        <w:rPr>
          <w:rFonts w:ascii="Times New Roman" w:eastAsia="微软雅黑" w:hAnsi="Times New Roman" w:cs="Times New Roman"/>
          <w:kern w:val="0"/>
          <w:sz w:val="27"/>
          <w:szCs w:val="27"/>
        </w:rPr>
        <w:t>后台服务器开发设计</w:t>
      </w:r>
    </w:p>
    <w:p w14:paraId="6DA9C0A6"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6.4 </w:t>
      </w:r>
      <w:r w:rsidRPr="00F25287">
        <w:rPr>
          <w:rFonts w:ascii="Times New Roman" w:eastAsia="微软雅黑" w:hAnsi="Times New Roman" w:cs="Times New Roman"/>
          <w:kern w:val="0"/>
          <w:sz w:val="27"/>
          <w:szCs w:val="27"/>
        </w:rPr>
        <w:t>软件数据库设计</w:t>
      </w:r>
    </w:p>
    <w:p w14:paraId="24507F77"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6.5 </w:t>
      </w:r>
      <w:r w:rsidRPr="00F25287">
        <w:rPr>
          <w:rFonts w:ascii="Times New Roman" w:eastAsia="微软雅黑" w:hAnsi="Times New Roman" w:cs="Times New Roman"/>
          <w:kern w:val="0"/>
          <w:sz w:val="27"/>
          <w:szCs w:val="27"/>
        </w:rPr>
        <w:t>软件客户端设计</w:t>
      </w:r>
    </w:p>
    <w:p w14:paraId="3F36C615"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 xml:space="preserve">6.6 </w:t>
      </w:r>
      <w:r w:rsidRPr="00F25287">
        <w:rPr>
          <w:rFonts w:ascii="Times New Roman" w:eastAsia="微软雅黑" w:hAnsi="Times New Roman" w:cs="Times New Roman"/>
          <w:kern w:val="0"/>
          <w:sz w:val="27"/>
          <w:szCs w:val="27"/>
        </w:rPr>
        <w:t>用户登录模块设计</w:t>
      </w:r>
    </w:p>
    <w:p w14:paraId="3359E2E7"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b/>
          <w:bCs/>
          <w:kern w:val="0"/>
          <w:sz w:val="27"/>
          <w:szCs w:val="27"/>
        </w:rPr>
        <w:t>结论</w:t>
      </w:r>
    </w:p>
    <w:p w14:paraId="1A629881" w14:textId="2DDD895B" w:rsidR="00F25287" w:rsidRPr="00F25287" w:rsidRDefault="004F10D8" w:rsidP="00F25287">
      <w:pPr>
        <w:widowControl/>
        <w:ind w:firstLine="540"/>
        <w:rPr>
          <w:rFonts w:ascii="Helvetica" w:eastAsia="微软雅黑" w:hAnsi="Helvetica" w:cs="Helvetica"/>
          <w:kern w:val="0"/>
          <w:szCs w:val="21"/>
        </w:rPr>
      </w:pPr>
      <w:r>
        <w:rPr>
          <w:rFonts w:ascii="等线" w:eastAsia="等线" w:hAnsi="等线" w:cs="Helvetica" w:hint="eastAsia"/>
          <w:b/>
          <w:bCs/>
          <w:kern w:val="0"/>
          <w:sz w:val="27"/>
          <w:szCs w:val="27"/>
        </w:rPr>
        <w:t>4</w:t>
      </w:r>
      <w:r w:rsidR="00F25287" w:rsidRPr="00F25287">
        <w:rPr>
          <w:rFonts w:ascii="等线" w:eastAsia="等线" w:hAnsi="等线" w:cs="Helvetica" w:hint="eastAsia"/>
          <w:b/>
          <w:bCs/>
          <w:kern w:val="0"/>
          <w:sz w:val="27"/>
          <w:szCs w:val="27"/>
        </w:rPr>
        <w:t xml:space="preserve">. </w:t>
      </w:r>
      <w:r w:rsidR="00F25287" w:rsidRPr="00F25287">
        <w:rPr>
          <w:rFonts w:ascii="Times New Roman" w:eastAsia="微软雅黑" w:hAnsi="Times New Roman" w:cs="Times New Roman"/>
          <w:b/>
          <w:bCs/>
          <w:kern w:val="0"/>
          <w:sz w:val="27"/>
          <w:szCs w:val="27"/>
        </w:rPr>
        <w:t>研究团队</w:t>
      </w:r>
    </w:p>
    <w:p w14:paraId="53814582"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课题的研究团队由同济大学城市风险管理研究院的教授、专家领衔，发挥各自在城市管理、城市交通及平台开发方面的专长，精诚合作，共同完成课题的研究。具体人员名单如下：</w:t>
      </w:r>
    </w:p>
    <w:tbl>
      <w:tblPr>
        <w:tblW w:w="84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0"/>
        <w:gridCol w:w="1050"/>
        <w:gridCol w:w="1050"/>
        <w:gridCol w:w="1050"/>
        <w:gridCol w:w="1050"/>
        <w:gridCol w:w="1050"/>
        <w:gridCol w:w="1050"/>
        <w:gridCol w:w="1050"/>
      </w:tblGrid>
      <w:tr w:rsidR="00F25287" w:rsidRPr="00F25287" w14:paraId="323C3E3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2154725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序号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FB3D6A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姓名</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13E134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工作单位</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576E32F"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性别</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CF6721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职务或职称</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583CB7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分工</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C21C92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工作职责</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72FDCF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工作时间（人天）</w:t>
            </w:r>
          </w:p>
        </w:tc>
      </w:tr>
      <w:tr w:rsidR="00F25287" w:rsidRPr="00F25287" w14:paraId="1D47CCB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4C2B2842"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1</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EB43DE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孙建平</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3B6824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BB1D29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FE7AB31"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院长</w:t>
            </w:r>
            <w:r w:rsidRPr="00F25287">
              <w:rPr>
                <w:rFonts w:ascii="Times New Roman" w:eastAsia="宋体" w:hAnsi="Times New Roman" w:cs="Times New Roman"/>
                <w:color w:val="393939"/>
                <w:kern w:val="0"/>
                <w:sz w:val="15"/>
                <w:szCs w:val="15"/>
              </w:rPr>
              <w:t>/</w:t>
            </w:r>
            <w:r w:rsidRPr="00F25287">
              <w:rPr>
                <w:rFonts w:ascii="Times New Roman" w:eastAsia="宋体" w:hAnsi="Times New Roman" w:cs="Times New Roman"/>
                <w:color w:val="393939"/>
                <w:kern w:val="0"/>
                <w:sz w:val="15"/>
                <w:szCs w:val="15"/>
              </w:rPr>
              <w:t>教授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59F383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课题组组长</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83C5F6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课题负责人</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F25194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48</w:t>
            </w:r>
          </w:p>
        </w:tc>
      </w:tr>
      <w:tr w:rsidR="00F25287" w:rsidRPr="00F25287" w14:paraId="63719A8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6684DE4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2</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250D95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武景林</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2AE75E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9EE31E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1FE397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副院长</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0EFB1C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副组长</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683B21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协调与外联</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55470A1"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7032D761"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1841A57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3</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97605E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proofErr w:type="gramStart"/>
            <w:r w:rsidRPr="00F25287">
              <w:rPr>
                <w:rFonts w:ascii="Times New Roman" w:eastAsia="宋体" w:hAnsi="Times New Roman" w:cs="Times New Roman"/>
                <w:color w:val="393939"/>
                <w:kern w:val="0"/>
                <w:sz w:val="15"/>
                <w:szCs w:val="15"/>
              </w:rPr>
              <w:t>丁宗敏</w:t>
            </w:r>
            <w:proofErr w:type="gramEnd"/>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FCD147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上海钦水家投资管理有限公司</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996A66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37B2F8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总经理</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7DA89DC"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副组长</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5E78B8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需求分析</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EE05BE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529A1ACA"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697D86F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4</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FB0A7B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proofErr w:type="gramStart"/>
            <w:r w:rsidRPr="00F25287">
              <w:rPr>
                <w:rFonts w:ascii="Times New Roman" w:eastAsia="宋体" w:hAnsi="Times New Roman" w:cs="Times New Roman"/>
                <w:color w:val="393939"/>
                <w:kern w:val="0"/>
                <w:sz w:val="15"/>
                <w:szCs w:val="15"/>
              </w:rPr>
              <w:t>涂辉招</w:t>
            </w:r>
            <w:proofErr w:type="gramEnd"/>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71E475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r w:rsidRPr="00F25287">
              <w:rPr>
                <w:rFonts w:ascii="Times New Roman" w:eastAsia="宋体" w:hAnsi="Times New Roman" w:cs="Times New Roman"/>
                <w:color w:val="393939"/>
                <w:kern w:val="0"/>
                <w:sz w:val="15"/>
                <w:szCs w:val="15"/>
              </w:rPr>
              <w:t>/</w:t>
            </w:r>
            <w:r w:rsidRPr="00F25287">
              <w:rPr>
                <w:rFonts w:ascii="Times New Roman" w:eastAsia="宋体" w:hAnsi="Times New Roman" w:cs="Times New Roman"/>
                <w:color w:val="393939"/>
                <w:kern w:val="0"/>
                <w:sz w:val="15"/>
                <w:szCs w:val="15"/>
              </w:rPr>
              <w:t>同济大学交通运输工程学院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FA26DE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55F065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教授、博导</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983262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75A706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技术路线设计</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3969334"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08532301"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7D029C9C"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lastRenderedPageBreak/>
              <w:t>5</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83EF5B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proofErr w:type="gramStart"/>
            <w:r w:rsidRPr="00F25287">
              <w:rPr>
                <w:rFonts w:ascii="Times New Roman" w:eastAsia="宋体" w:hAnsi="Times New Roman" w:cs="Times New Roman"/>
                <w:color w:val="393939"/>
                <w:kern w:val="0"/>
                <w:sz w:val="15"/>
                <w:szCs w:val="15"/>
              </w:rPr>
              <w:t>王稀达</w:t>
            </w:r>
            <w:proofErr w:type="gramEnd"/>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265872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上海标杆仓储物流管理有限公司</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BFEF84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F87811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总经理</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C709CF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7424D0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平台开发</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591E03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5B3FF022"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7872975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6</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F256E8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李健</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A0DFD3F"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r w:rsidRPr="00F25287">
              <w:rPr>
                <w:rFonts w:ascii="Times New Roman" w:eastAsia="宋体" w:hAnsi="Times New Roman" w:cs="Times New Roman"/>
                <w:color w:val="393939"/>
                <w:kern w:val="0"/>
                <w:sz w:val="15"/>
                <w:szCs w:val="15"/>
              </w:rPr>
              <w:t>/</w:t>
            </w:r>
            <w:r w:rsidRPr="00F25287">
              <w:rPr>
                <w:rFonts w:ascii="Times New Roman" w:eastAsia="宋体" w:hAnsi="Times New Roman" w:cs="Times New Roman"/>
                <w:color w:val="393939"/>
                <w:kern w:val="0"/>
                <w:sz w:val="15"/>
                <w:szCs w:val="15"/>
              </w:rPr>
              <w:t>同济大学交通运输工程学院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5B9295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B72AA3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副教授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8F8FD1D"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3130232"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方案设计</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B482F0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0838C69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3EEC401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7</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8636FE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刘</w:t>
            </w:r>
            <w:proofErr w:type="gramStart"/>
            <w:r w:rsidRPr="00F25287">
              <w:rPr>
                <w:rFonts w:ascii="Times New Roman" w:eastAsia="宋体" w:hAnsi="Times New Roman" w:cs="Times New Roman"/>
                <w:color w:val="393939"/>
                <w:kern w:val="0"/>
                <w:sz w:val="15"/>
                <w:szCs w:val="15"/>
              </w:rPr>
              <w:t>坚</w:t>
            </w:r>
            <w:proofErr w:type="gramEnd"/>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9C79CB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9D42F7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C2D9BE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教授级高工</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CC3E00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176ACA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方案设计</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0CA9EB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4DF1FB96"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0526D04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8</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D118D6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陈辰</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569D50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唯据实科技（上海）有限公司</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81E1AA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5F1397C"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总经理</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237021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358277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课题推进</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7EEC46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96</w:t>
            </w:r>
          </w:p>
        </w:tc>
      </w:tr>
      <w:tr w:rsidR="00F25287" w:rsidRPr="00F25287" w14:paraId="4E525772"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574D849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9</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3E5035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刘海洋</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3BE73C2"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C6B87B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442075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理论研究中心研究员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421681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0A3AE2C"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方案设计</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25DAA1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192</w:t>
            </w:r>
          </w:p>
        </w:tc>
      </w:tr>
      <w:tr w:rsidR="00F25287" w:rsidRPr="00F25287" w14:paraId="5A33AB58"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47F1814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10</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6F8C0CF"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徐华俊</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009740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5B51E8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061607B" w14:textId="77777777" w:rsidR="00F25287" w:rsidRPr="00F25287" w:rsidRDefault="00F25287" w:rsidP="00F25287">
            <w:pPr>
              <w:widowControl/>
              <w:wordWrap w:val="0"/>
              <w:spacing w:before="45" w:after="45"/>
              <w:ind w:firstLine="420"/>
              <w:jc w:val="left"/>
              <w:rPr>
                <w:rFonts w:ascii="Helvetica" w:eastAsia="宋体" w:hAnsi="Helvetica" w:cs="Helvetica"/>
                <w:color w:val="393939"/>
                <w:kern w:val="0"/>
                <w:szCs w:val="21"/>
              </w:rPr>
            </w:pPr>
            <w:r w:rsidRPr="00F25287">
              <w:rPr>
                <w:rFonts w:ascii="Helvetica" w:eastAsia="宋体" w:hAnsi="Helvetica" w:cs="Helvetica"/>
                <w:color w:val="393939"/>
                <w:kern w:val="0"/>
                <w:szCs w:val="21"/>
              </w:rPr>
              <w:t>对外交流中心</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2BF526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课题组成员</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0C9463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成果汇总与整理</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49744B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192</w:t>
            </w:r>
          </w:p>
        </w:tc>
      </w:tr>
    </w:tbl>
    <w:p w14:paraId="0B4135C6" w14:textId="77777777" w:rsidR="00F25287" w:rsidRPr="00F25287" w:rsidRDefault="00F25287" w:rsidP="00F25287">
      <w:pPr>
        <w:widowControl/>
        <w:ind w:firstLine="420"/>
        <w:rPr>
          <w:rFonts w:ascii="Helvetica" w:eastAsia="微软雅黑" w:hAnsi="Helvetica" w:cs="Helvetica"/>
          <w:kern w:val="0"/>
          <w:szCs w:val="21"/>
        </w:rPr>
      </w:pPr>
      <w:r w:rsidRPr="00F25287">
        <w:rPr>
          <w:rFonts w:ascii="Helvetica" w:eastAsia="微软雅黑" w:hAnsi="Helvetica" w:cs="Helvetica"/>
          <w:kern w:val="0"/>
          <w:szCs w:val="21"/>
        </w:rPr>
        <w:t>·····</w:t>
      </w:r>
    </w:p>
    <w:p w14:paraId="5FB8A87F" w14:textId="58CA3D60" w:rsidR="00F25287" w:rsidRPr="00F25287" w:rsidRDefault="004F10D8" w:rsidP="00F25287">
      <w:pPr>
        <w:widowControl/>
        <w:ind w:firstLine="540"/>
        <w:rPr>
          <w:rFonts w:ascii="Helvetica" w:eastAsia="微软雅黑" w:hAnsi="Helvetica" w:cs="Helvetica"/>
          <w:kern w:val="0"/>
          <w:szCs w:val="21"/>
        </w:rPr>
      </w:pPr>
      <w:r>
        <w:rPr>
          <w:rFonts w:ascii="等线" w:eastAsia="等线" w:hAnsi="等线" w:cs="Helvetica" w:hint="eastAsia"/>
          <w:b/>
          <w:bCs/>
          <w:kern w:val="0"/>
          <w:sz w:val="27"/>
          <w:szCs w:val="27"/>
        </w:rPr>
        <w:t>5</w:t>
      </w:r>
      <w:r w:rsidR="00F25287" w:rsidRPr="00F25287">
        <w:rPr>
          <w:rFonts w:ascii="等线" w:eastAsia="等线" w:hAnsi="等线" w:cs="Helvetica" w:hint="eastAsia"/>
          <w:b/>
          <w:bCs/>
          <w:kern w:val="0"/>
          <w:sz w:val="27"/>
          <w:szCs w:val="27"/>
        </w:rPr>
        <w:t xml:space="preserve">. </w:t>
      </w:r>
      <w:r w:rsidR="00F25287" w:rsidRPr="00F25287">
        <w:rPr>
          <w:rFonts w:ascii="Times New Roman" w:eastAsia="微软雅黑" w:hAnsi="Times New Roman" w:cs="Times New Roman"/>
          <w:b/>
          <w:bCs/>
          <w:kern w:val="0"/>
          <w:sz w:val="27"/>
          <w:szCs w:val="27"/>
        </w:rPr>
        <w:t>课题专家组</w:t>
      </w:r>
      <w:r w:rsidR="005668BA" w:rsidRPr="005668BA">
        <w:rPr>
          <w:rFonts w:ascii="Times New Roman" w:eastAsia="微软雅黑" w:hAnsi="Times New Roman" w:cs="Times New Roman" w:hint="eastAsia"/>
          <w:b/>
          <w:bCs/>
          <w:kern w:val="0"/>
          <w:sz w:val="27"/>
          <w:szCs w:val="27"/>
          <w:highlight w:val="red"/>
        </w:rPr>
        <w:t>（</w:t>
      </w:r>
      <w:r w:rsidR="00174E4A">
        <w:rPr>
          <w:rFonts w:ascii="Times New Roman" w:eastAsia="微软雅黑" w:hAnsi="Times New Roman" w:cs="Times New Roman" w:hint="eastAsia"/>
          <w:b/>
          <w:bCs/>
          <w:kern w:val="0"/>
          <w:sz w:val="27"/>
          <w:szCs w:val="27"/>
          <w:highlight w:val="red"/>
        </w:rPr>
        <w:t>建议增加张戎教授、施勇主任、刘敏副主任等在城市货运相关领域比较熟悉的专家参与</w:t>
      </w:r>
      <w:bookmarkStart w:id="12" w:name="_GoBack"/>
      <w:bookmarkEnd w:id="12"/>
      <w:r w:rsidR="005668BA" w:rsidRPr="005668BA">
        <w:rPr>
          <w:rFonts w:ascii="Times New Roman" w:eastAsia="微软雅黑" w:hAnsi="Times New Roman" w:cs="Times New Roman" w:hint="eastAsia"/>
          <w:b/>
          <w:bCs/>
          <w:kern w:val="0"/>
          <w:sz w:val="27"/>
          <w:szCs w:val="27"/>
          <w:highlight w:val="red"/>
        </w:rPr>
        <w:t>）</w:t>
      </w:r>
    </w:p>
    <w:p w14:paraId="4A24F97C" w14:textId="77777777" w:rsidR="00F25287" w:rsidRPr="00F25287" w:rsidRDefault="00F25287" w:rsidP="00F25287">
      <w:pPr>
        <w:widowControl/>
        <w:ind w:firstLine="540"/>
        <w:rPr>
          <w:rFonts w:ascii="Helvetica" w:eastAsia="微软雅黑" w:hAnsi="Helvetica" w:cs="Helvetica"/>
          <w:kern w:val="0"/>
          <w:szCs w:val="21"/>
        </w:rPr>
      </w:pPr>
      <w:r w:rsidRPr="00F25287">
        <w:rPr>
          <w:rFonts w:ascii="Times New Roman" w:eastAsia="微软雅黑" w:hAnsi="Times New Roman" w:cs="Times New Roman"/>
          <w:kern w:val="0"/>
          <w:sz w:val="27"/>
          <w:szCs w:val="27"/>
        </w:rPr>
        <w:t>课题的专家组由同济大学城市风险管理研究院专家委员会主任领先，上海市交通委员会、上海市路政局等部门的专家参与，发挥各自特长，为课题的研究方向与研究质量把关，保证课题的高质高效完成。具体人员名单如下：</w:t>
      </w:r>
    </w:p>
    <w:tbl>
      <w:tblPr>
        <w:tblW w:w="6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0"/>
        <w:gridCol w:w="1050"/>
        <w:gridCol w:w="1050"/>
        <w:gridCol w:w="1050"/>
        <w:gridCol w:w="1050"/>
        <w:gridCol w:w="1050"/>
      </w:tblGrid>
      <w:tr w:rsidR="00F25287" w:rsidRPr="00F25287" w14:paraId="0F24A83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0783F2B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序号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C037387"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姓名</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B73F774"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工作单位</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AE90F4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性别</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9FB22F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职务或职称</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278CB8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工作职责</w:t>
            </w:r>
          </w:p>
        </w:tc>
      </w:tr>
      <w:tr w:rsidR="00F25287" w:rsidRPr="00F25287" w14:paraId="27A57EED"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0C55822D"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1</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76F9D1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proofErr w:type="gramStart"/>
            <w:r w:rsidRPr="00F25287">
              <w:rPr>
                <w:rFonts w:ascii="Times New Roman" w:eastAsia="宋体" w:hAnsi="Times New Roman" w:cs="Times New Roman"/>
                <w:color w:val="393939"/>
                <w:kern w:val="0"/>
                <w:sz w:val="15"/>
                <w:szCs w:val="15"/>
              </w:rPr>
              <w:t>徐祖远</w:t>
            </w:r>
            <w:proofErr w:type="gramEnd"/>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FE948C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39AC015"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2C7B6C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专家委员会主任</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2BBBF44"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组长</w:t>
            </w:r>
          </w:p>
        </w:tc>
      </w:tr>
      <w:tr w:rsidR="00F25287" w:rsidRPr="00F25287" w14:paraId="3465D567"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1303213E"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2</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A1F048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杨小溪</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2FD1040"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上海市交通委员会</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1652811"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0BECC3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副主任</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2AD7B73"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组员</w:t>
            </w:r>
          </w:p>
        </w:tc>
      </w:tr>
      <w:tr w:rsidR="00F25287" w:rsidRPr="00F25287" w14:paraId="58AD5F2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41B8961A"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lastRenderedPageBreak/>
              <w:t>3</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1633A6F"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刘斌</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6C5B01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上海市路政局</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901D858"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6D58E52"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局长</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9C1BE46"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组员</w:t>
            </w:r>
          </w:p>
        </w:tc>
      </w:tr>
      <w:tr w:rsidR="00F25287" w:rsidRPr="00F25287" w14:paraId="23F90225"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0E27CE82"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4</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82A1051"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刘军</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70C0CB04"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同济大学城市风险管理研究院</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F393F42"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男</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23C828B"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常务副院长</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668F7D9" w14:textId="77777777" w:rsidR="00F25287" w:rsidRPr="00F25287" w:rsidRDefault="00F25287" w:rsidP="00F25287">
            <w:pPr>
              <w:widowControl/>
              <w:wordWrap w:val="0"/>
              <w:spacing w:before="45" w:after="45"/>
              <w:ind w:firstLine="30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5"/>
                <w:szCs w:val="15"/>
              </w:rPr>
              <w:t>组员</w:t>
            </w:r>
          </w:p>
        </w:tc>
      </w:tr>
      <w:tr w:rsidR="00174E4A" w:rsidRPr="00F25287" w14:paraId="03955B6B"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tcPr>
          <w:p w14:paraId="147BFF3C" w14:textId="36ED28D6"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5</w:t>
            </w:r>
          </w:p>
        </w:tc>
        <w:tc>
          <w:tcPr>
            <w:tcW w:w="1050" w:type="dxa"/>
            <w:tcBorders>
              <w:top w:val="single" w:sz="6" w:space="0" w:color="999999"/>
              <w:left w:val="single" w:sz="6" w:space="0" w:color="999999"/>
              <w:bottom w:val="single" w:sz="6" w:space="0" w:color="999999"/>
              <w:right w:val="single" w:sz="6" w:space="0" w:color="999999"/>
            </w:tcBorders>
            <w:vAlign w:val="center"/>
          </w:tcPr>
          <w:p w14:paraId="73FB649B" w14:textId="476D51A9"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张戎</w:t>
            </w:r>
          </w:p>
        </w:tc>
        <w:tc>
          <w:tcPr>
            <w:tcW w:w="1050" w:type="dxa"/>
            <w:tcBorders>
              <w:top w:val="single" w:sz="6" w:space="0" w:color="999999"/>
              <w:left w:val="single" w:sz="6" w:space="0" w:color="999999"/>
              <w:bottom w:val="single" w:sz="6" w:space="0" w:color="999999"/>
              <w:right w:val="single" w:sz="6" w:space="0" w:color="999999"/>
            </w:tcBorders>
            <w:vAlign w:val="center"/>
          </w:tcPr>
          <w:p w14:paraId="0E4F76E9" w14:textId="7A978D70"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同济大学交通运输工程学院</w:t>
            </w:r>
          </w:p>
        </w:tc>
        <w:tc>
          <w:tcPr>
            <w:tcW w:w="1050" w:type="dxa"/>
            <w:tcBorders>
              <w:top w:val="single" w:sz="6" w:space="0" w:color="999999"/>
              <w:left w:val="single" w:sz="6" w:space="0" w:color="999999"/>
              <w:bottom w:val="single" w:sz="6" w:space="0" w:color="999999"/>
              <w:right w:val="single" w:sz="6" w:space="0" w:color="999999"/>
            </w:tcBorders>
            <w:vAlign w:val="center"/>
          </w:tcPr>
          <w:p w14:paraId="19919201" w14:textId="1514676D"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男</w:t>
            </w:r>
          </w:p>
        </w:tc>
        <w:tc>
          <w:tcPr>
            <w:tcW w:w="1050" w:type="dxa"/>
            <w:tcBorders>
              <w:top w:val="single" w:sz="6" w:space="0" w:color="999999"/>
              <w:left w:val="single" w:sz="6" w:space="0" w:color="999999"/>
              <w:bottom w:val="single" w:sz="6" w:space="0" w:color="999999"/>
              <w:right w:val="single" w:sz="6" w:space="0" w:color="999999"/>
            </w:tcBorders>
            <w:vAlign w:val="center"/>
          </w:tcPr>
          <w:p w14:paraId="009ADD2D" w14:textId="2B88BF9C"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教授</w:t>
            </w:r>
          </w:p>
        </w:tc>
        <w:tc>
          <w:tcPr>
            <w:tcW w:w="1050" w:type="dxa"/>
            <w:tcBorders>
              <w:top w:val="single" w:sz="6" w:space="0" w:color="999999"/>
              <w:left w:val="single" w:sz="6" w:space="0" w:color="999999"/>
              <w:bottom w:val="single" w:sz="6" w:space="0" w:color="999999"/>
              <w:right w:val="single" w:sz="6" w:space="0" w:color="999999"/>
            </w:tcBorders>
            <w:vAlign w:val="center"/>
          </w:tcPr>
          <w:p w14:paraId="5023AC49" w14:textId="6FB7FA66"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组员</w:t>
            </w:r>
          </w:p>
        </w:tc>
      </w:tr>
      <w:tr w:rsidR="00174E4A" w:rsidRPr="00F25287" w14:paraId="50DFDB4E"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tcPr>
          <w:p w14:paraId="1380FE0E" w14:textId="434469FE"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6</w:t>
            </w:r>
          </w:p>
        </w:tc>
        <w:tc>
          <w:tcPr>
            <w:tcW w:w="1050" w:type="dxa"/>
            <w:tcBorders>
              <w:top w:val="single" w:sz="6" w:space="0" w:color="999999"/>
              <w:left w:val="single" w:sz="6" w:space="0" w:color="999999"/>
              <w:bottom w:val="single" w:sz="6" w:space="0" w:color="999999"/>
              <w:right w:val="single" w:sz="6" w:space="0" w:color="999999"/>
            </w:tcBorders>
            <w:vAlign w:val="center"/>
          </w:tcPr>
          <w:p w14:paraId="569F1A94" w14:textId="1B339DED"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施勇</w:t>
            </w:r>
          </w:p>
        </w:tc>
        <w:tc>
          <w:tcPr>
            <w:tcW w:w="1050" w:type="dxa"/>
            <w:tcBorders>
              <w:top w:val="single" w:sz="6" w:space="0" w:color="999999"/>
              <w:left w:val="single" w:sz="6" w:space="0" w:color="999999"/>
              <w:bottom w:val="single" w:sz="6" w:space="0" w:color="999999"/>
              <w:right w:val="single" w:sz="6" w:space="0" w:color="999999"/>
            </w:tcBorders>
            <w:vAlign w:val="center"/>
          </w:tcPr>
          <w:p w14:paraId="30CB8226" w14:textId="7E85D36B"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上海市交通港航发展研究中心</w:t>
            </w:r>
          </w:p>
        </w:tc>
        <w:tc>
          <w:tcPr>
            <w:tcW w:w="1050" w:type="dxa"/>
            <w:tcBorders>
              <w:top w:val="single" w:sz="6" w:space="0" w:color="999999"/>
              <w:left w:val="single" w:sz="6" w:space="0" w:color="999999"/>
              <w:bottom w:val="single" w:sz="6" w:space="0" w:color="999999"/>
              <w:right w:val="single" w:sz="6" w:space="0" w:color="999999"/>
            </w:tcBorders>
            <w:vAlign w:val="center"/>
          </w:tcPr>
          <w:p w14:paraId="0A4CB23E" w14:textId="55DF817E"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男</w:t>
            </w:r>
          </w:p>
        </w:tc>
        <w:tc>
          <w:tcPr>
            <w:tcW w:w="1050" w:type="dxa"/>
            <w:tcBorders>
              <w:top w:val="single" w:sz="6" w:space="0" w:color="999999"/>
              <w:left w:val="single" w:sz="6" w:space="0" w:color="999999"/>
              <w:bottom w:val="single" w:sz="6" w:space="0" w:color="999999"/>
              <w:right w:val="single" w:sz="6" w:space="0" w:color="999999"/>
            </w:tcBorders>
            <w:vAlign w:val="center"/>
          </w:tcPr>
          <w:p w14:paraId="3B5E9E1C" w14:textId="42BC2DE9"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主任</w:t>
            </w:r>
          </w:p>
        </w:tc>
        <w:tc>
          <w:tcPr>
            <w:tcW w:w="1050" w:type="dxa"/>
            <w:tcBorders>
              <w:top w:val="single" w:sz="6" w:space="0" w:color="999999"/>
              <w:left w:val="single" w:sz="6" w:space="0" w:color="999999"/>
              <w:bottom w:val="single" w:sz="6" w:space="0" w:color="999999"/>
              <w:right w:val="single" w:sz="6" w:space="0" w:color="999999"/>
            </w:tcBorders>
            <w:vAlign w:val="center"/>
          </w:tcPr>
          <w:p w14:paraId="37E46ABE" w14:textId="1C1911B1"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组员</w:t>
            </w:r>
          </w:p>
        </w:tc>
      </w:tr>
      <w:tr w:rsidR="00174E4A" w:rsidRPr="00F25287" w14:paraId="637DB22F"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tcPr>
          <w:p w14:paraId="266BCF60" w14:textId="32A2FD5B"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7</w:t>
            </w:r>
          </w:p>
        </w:tc>
        <w:tc>
          <w:tcPr>
            <w:tcW w:w="1050" w:type="dxa"/>
            <w:tcBorders>
              <w:top w:val="single" w:sz="6" w:space="0" w:color="999999"/>
              <w:left w:val="single" w:sz="6" w:space="0" w:color="999999"/>
              <w:bottom w:val="single" w:sz="6" w:space="0" w:color="999999"/>
              <w:right w:val="single" w:sz="6" w:space="0" w:color="999999"/>
            </w:tcBorders>
            <w:vAlign w:val="center"/>
          </w:tcPr>
          <w:p w14:paraId="10FF4FDF" w14:textId="753F5AE2"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刘敏</w:t>
            </w:r>
          </w:p>
        </w:tc>
        <w:tc>
          <w:tcPr>
            <w:tcW w:w="1050" w:type="dxa"/>
            <w:tcBorders>
              <w:top w:val="single" w:sz="6" w:space="0" w:color="999999"/>
              <w:left w:val="single" w:sz="6" w:space="0" w:color="999999"/>
              <w:bottom w:val="single" w:sz="6" w:space="0" w:color="999999"/>
              <w:right w:val="single" w:sz="6" w:space="0" w:color="999999"/>
            </w:tcBorders>
            <w:vAlign w:val="center"/>
          </w:tcPr>
          <w:p w14:paraId="2DA7E81E" w14:textId="3D21CB78"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市商委</w:t>
            </w:r>
          </w:p>
        </w:tc>
        <w:tc>
          <w:tcPr>
            <w:tcW w:w="1050" w:type="dxa"/>
            <w:tcBorders>
              <w:top w:val="single" w:sz="6" w:space="0" w:color="999999"/>
              <w:left w:val="single" w:sz="6" w:space="0" w:color="999999"/>
              <w:bottom w:val="single" w:sz="6" w:space="0" w:color="999999"/>
              <w:right w:val="single" w:sz="6" w:space="0" w:color="999999"/>
            </w:tcBorders>
            <w:vAlign w:val="center"/>
          </w:tcPr>
          <w:p w14:paraId="1D809307" w14:textId="36AD5C2F"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男</w:t>
            </w:r>
          </w:p>
        </w:tc>
        <w:tc>
          <w:tcPr>
            <w:tcW w:w="1050" w:type="dxa"/>
            <w:tcBorders>
              <w:top w:val="single" w:sz="6" w:space="0" w:color="999999"/>
              <w:left w:val="single" w:sz="6" w:space="0" w:color="999999"/>
              <w:bottom w:val="single" w:sz="6" w:space="0" w:color="999999"/>
              <w:right w:val="single" w:sz="6" w:space="0" w:color="999999"/>
            </w:tcBorders>
            <w:vAlign w:val="center"/>
          </w:tcPr>
          <w:p w14:paraId="68953BFF" w14:textId="45163347"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副主任</w:t>
            </w:r>
          </w:p>
        </w:tc>
        <w:tc>
          <w:tcPr>
            <w:tcW w:w="1050" w:type="dxa"/>
            <w:tcBorders>
              <w:top w:val="single" w:sz="6" w:space="0" w:color="999999"/>
              <w:left w:val="single" w:sz="6" w:space="0" w:color="999999"/>
              <w:bottom w:val="single" w:sz="6" w:space="0" w:color="999999"/>
              <w:right w:val="single" w:sz="6" w:space="0" w:color="999999"/>
            </w:tcBorders>
            <w:vAlign w:val="center"/>
          </w:tcPr>
          <w:p w14:paraId="402B9847" w14:textId="0C52B76E" w:rsidR="00174E4A" w:rsidRPr="00174E4A" w:rsidRDefault="00174E4A" w:rsidP="00F25287">
            <w:pPr>
              <w:widowControl/>
              <w:wordWrap w:val="0"/>
              <w:spacing w:before="45" w:after="45"/>
              <w:ind w:firstLine="300"/>
              <w:jc w:val="left"/>
              <w:rPr>
                <w:rFonts w:ascii="Times New Roman" w:eastAsia="宋体" w:hAnsi="Times New Roman" w:cs="Times New Roman"/>
                <w:color w:val="393939"/>
                <w:kern w:val="0"/>
                <w:sz w:val="15"/>
                <w:szCs w:val="15"/>
                <w:highlight w:val="red"/>
              </w:rPr>
            </w:pPr>
            <w:r w:rsidRPr="00174E4A">
              <w:rPr>
                <w:rFonts w:ascii="Times New Roman" w:eastAsia="宋体" w:hAnsi="Times New Roman" w:cs="Times New Roman" w:hint="eastAsia"/>
                <w:color w:val="393939"/>
                <w:kern w:val="0"/>
                <w:sz w:val="15"/>
                <w:szCs w:val="15"/>
                <w:highlight w:val="red"/>
              </w:rPr>
              <w:t>组员</w:t>
            </w:r>
          </w:p>
        </w:tc>
      </w:tr>
    </w:tbl>
    <w:p w14:paraId="22D415C4" w14:textId="0424C074" w:rsidR="00F25287" w:rsidRPr="00F25287" w:rsidRDefault="00174E4A" w:rsidP="00F25287">
      <w:pPr>
        <w:widowControl/>
        <w:ind w:firstLine="420"/>
        <w:rPr>
          <w:rFonts w:ascii="Helvetica" w:eastAsia="微软雅黑" w:hAnsi="Helvetica" w:cs="Helvetica"/>
          <w:kern w:val="0"/>
          <w:szCs w:val="21"/>
        </w:rPr>
      </w:pPr>
      <w:r w:rsidRPr="00174E4A">
        <w:rPr>
          <w:rFonts w:ascii="Helvetica" w:eastAsia="微软雅黑" w:hAnsi="Helvetica" w:cs="Helvetica" w:hint="eastAsia"/>
          <w:kern w:val="0"/>
          <w:szCs w:val="21"/>
          <w:highlight w:val="red"/>
        </w:rPr>
        <w:t>市</w:t>
      </w:r>
      <w:proofErr w:type="gramStart"/>
      <w:r w:rsidRPr="00174E4A">
        <w:rPr>
          <w:rFonts w:ascii="Helvetica" w:eastAsia="微软雅黑" w:hAnsi="Helvetica" w:cs="Helvetica" w:hint="eastAsia"/>
          <w:kern w:val="0"/>
          <w:szCs w:val="21"/>
          <w:highlight w:val="red"/>
        </w:rPr>
        <w:t>商务委市场</w:t>
      </w:r>
      <w:proofErr w:type="gramEnd"/>
      <w:r w:rsidRPr="00174E4A">
        <w:rPr>
          <w:rFonts w:ascii="Helvetica" w:eastAsia="微软雅黑" w:hAnsi="Helvetica" w:cs="Helvetica" w:hint="eastAsia"/>
          <w:kern w:val="0"/>
          <w:szCs w:val="21"/>
          <w:highlight w:val="red"/>
        </w:rPr>
        <w:t>体系处的相关同志</w:t>
      </w:r>
      <w:r w:rsidR="00F25287" w:rsidRPr="00174E4A">
        <w:rPr>
          <w:rFonts w:ascii="Helvetica" w:eastAsia="微软雅黑" w:hAnsi="Helvetica" w:cs="Helvetica"/>
          <w:kern w:val="0"/>
          <w:szCs w:val="21"/>
          <w:highlight w:val="red"/>
        </w:rPr>
        <w:t>·····</w:t>
      </w:r>
    </w:p>
    <w:p w14:paraId="3D53CF41" w14:textId="2AFF97EF" w:rsidR="00F25287" w:rsidRPr="00F25287" w:rsidRDefault="004F10D8" w:rsidP="00F25287">
      <w:pPr>
        <w:widowControl/>
        <w:ind w:firstLine="540"/>
        <w:rPr>
          <w:rFonts w:ascii="Helvetica" w:eastAsia="微软雅黑" w:hAnsi="Helvetica" w:cs="Helvetica"/>
          <w:kern w:val="0"/>
          <w:szCs w:val="21"/>
        </w:rPr>
      </w:pPr>
      <w:r>
        <w:rPr>
          <w:rFonts w:ascii="等线" w:eastAsia="等线" w:hAnsi="等线" w:cs="Helvetica" w:hint="eastAsia"/>
          <w:b/>
          <w:bCs/>
          <w:kern w:val="0"/>
          <w:sz w:val="27"/>
          <w:szCs w:val="27"/>
        </w:rPr>
        <w:t>6</w:t>
      </w:r>
      <w:r w:rsidR="00F25287" w:rsidRPr="00F25287">
        <w:rPr>
          <w:rFonts w:ascii="等线" w:eastAsia="等线" w:hAnsi="等线" w:cs="Helvetica" w:hint="eastAsia"/>
          <w:b/>
          <w:bCs/>
          <w:kern w:val="0"/>
          <w:sz w:val="27"/>
          <w:szCs w:val="27"/>
        </w:rPr>
        <w:t xml:space="preserve">. </w:t>
      </w:r>
      <w:r w:rsidR="00F25287" w:rsidRPr="00F25287">
        <w:rPr>
          <w:rFonts w:ascii="Times New Roman" w:eastAsia="微软雅黑" w:hAnsi="Times New Roman" w:cs="Times New Roman"/>
          <w:b/>
          <w:bCs/>
          <w:kern w:val="0"/>
          <w:sz w:val="27"/>
          <w:szCs w:val="27"/>
        </w:rPr>
        <w:t>工作计划</w:t>
      </w:r>
    </w:p>
    <w:tbl>
      <w:tblPr>
        <w:tblW w:w="315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0"/>
        <w:gridCol w:w="1050"/>
        <w:gridCol w:w="1050"/>
      </w:tblGrid>
      <w:tr w:rsidR="00F25287" w:rsidRPr="00F25287" w14:paraId="02EA998C"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5342BC4A" w14:textId="77777777" w:rsidR="00F25287" w:rsidRPr="00F25287" w:rsidRDefault="00F25287" w:rsidP="00F25287">
            <w:pPr>
              <w:widowControl/>
              <w:wordWrap w:val="0"/>
              <w:spacing w:before="45" w:after="45"/>
              <w:ind w:firstLine="361"/>
              <w:jc w:val="left"/>
              <w:rPr>
                <w:rFonts w:ascii="Helvetica" w:eastAsia="宋体" w:hAnsi="Helvetica" w:cs="Helvetica"/>
                <w:color w:val="393939"/>
                <w:kern w:val="0"/>
                <w:szCs w:val="21"/>
              </w:rPr>
            </w:pPr>
            <w:r w:rsidRPr="00F25287">
              <w:rPr>
                <w:rFonts w:ascii="Times New Roman" w:eastAsia="宋体" w:hAnsi="Times New Roman" w:cs="Times New Roman"/>
                <w:b/>
                <w:bCs/>
                <w:color w:val="393939"/>
                <w:kern w:val="0"/>
                <w:sz w:val="18"/>
                <w:szCs w:val="18"/>
              </w:rPr>
              <w:t>时间</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23E4E41" w14:textId="77777777" w:rsidR="00F25287" w:rsidRPr="00F25287" w:rsidRDefault="00F25287" w:rsidP="00F25287">
            <w:pPr>
              <w:widowControl/>
              <w:wordWrap w:val="0"/>
              <w:spacing w:before="45" w:after="45"/>
              <w:ind w:firstLine="361"/>
              <w:jc w:val="left"/>
              <w:rPr>
                <w:rFonts w:ascii="Helvetica" w:eastAsia="宋体" w:hAnsi="Helvetica" w:cs="Helvetica"/>
                <w:color w:val="393939"/>
                <w:kern w:val="0"/>
                <w:szCs w:val="21"/>
              </w:rPr>
            </w:pPr>
            <w:r w:rsidRPr="00F25287">
              <w:rPr>
                <w:rFonts w:ascii="Times New Roman" w:eastAsia="宋体" w:hAnsi="Times New Roman" w:cs="Times New Roman"/>
                <w:b/>
                <w:bCs/>
                <w:color w:val="393939"/>
                <w:kern w:val="0"/>
                <w:sz w:val="18"/>
                <w:szCs w:val="18"/>
              </w:rPr>
              <w:t>工作内容</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B4CF89D" w14:textId="77777777" w:rsidR="00F25287" w:rsidRPr="00F25287" w:rsidRDefault="00F25287" w:rsidP="00F25287">
            <w:pPr>
              <w:widowControl/>
              <w:wordWrap w:val="0"/>
              <w:spacing w:before="45" w:after="45"/>
              <w:ind w:firstLine="361"/>
              <w:jc w:val="left"/>
              <w:rPr>
                <w:rFonts w:ascii="Helvetica" w:eastAsia="宋体" w:hAnsi="Helvetica" w:cs="Helvetica"/>
                <w:color w:val="393939"/>
                <w:kern w:val="0"/>
                <w:szCs w:val="21"/>
              </w:rPr>
            </w:pPr>
            <w:r w:rsidRPr="00F25287">
              <w:rPr>
                <w:rFonts w:ascii="Times New Roman" w:eastAsia="宋体" w:hAnsi="Times New Roman" w:cs="Times New Roman"/>
                <w:b/>
                <w:bCs/>
                <w:color w:val="393939"/>
                <w:kern w:val="0"/>
                <w:sz w:val="18"/>
                <w:szCs w:val="18"/>
              </w:rPr>
              <w:t>阶段成果</w:t>
            </w:r>
          </w:p>
        </w:tc>
      </w:tr>
      <w:tr w:rsidR="00F25287" w:rsidRPr="00F25287" w14:paraId="351392D4"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7D1142BB"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2018</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6</w:t>
            </w:r>
            <w:r w:rsidRPr="00F25287">
              <w:rPr>
                <w:rFonts w:ascii="Times New Roman" w:eastAsia="宋体" w:hAnsi="Times New Roman" w:cs="Times New Roman"/>
                <w:color w:val="393939"/>
                <w:kern w:val="0"/>
                <w:sz w:val="17"/>
                <w:szCs w:val="17"/>
              </w:rPr>
              <w:t>月</w:t>
            </w:r>
            <w:r w:rsidRPr="00F25287">
              <w:rPr>
                <w:rFonts w:ascii="Times New Roman" w:eastAsia="宋体" w:hAnsi="Times New Roman" w:cs="Times New Roman"/>
                <w:color w:val="393939"/>
                <w:kern w:val="0"/>
                <w:sz w:val="17"/>
                <w:szCs w:val="17"/>
              </w:rPr>
              <w:t>-7</w:t>
            </w:r>
            <w:r w:rsidRPr="00F25287">
              <w:rPr>
                <w:rFonts w:ascii="Times New Roman" w:eastAsia="宋体" w:hAnsi="Times New Roman" w:cs="Times New Roman"/>
                <w:color w:val="393939"/>
                <w:kern w:val="0"/>
                <w:sz w:val="17"/>
                <w:szCs w:val="17"/>
              </w:rPr>
              <w:t>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A3A0CF4"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前期调研</w:t>
            </w:r>
            <w:r w:rsidRPr="00F25287">
              <w:rPr>
                <w:rFonts w:ascii="Times New Roman" w:eastAsia="宋体" w:hAnsi="Times New Roman" w:cs="Times New Roman"/>
                <w:color w:val="393939"/>
                <w:kern w:val="0"/>
                <w:sz w:val="17"/>
                <w:szCs w:val="17"/>
              </w:rPr>
              <w:t xml:space="preserve"> </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00FB15A"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项目建议书</w:t>
            </w:r>
          </w:p>
        </w:tc>
      </w:tr>
      <w:tr w:rsidR="00F25287" w:rsidRPr="00F25287" w14:paraId="23AD5543"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4AF48D48"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2018</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8</w:t>
            </w:r>
            <w:r w:rsidRPr="00F25287">
              <w:rPr>
                <w:rFonts w:ascii="Times New Roman" w:eastAsia="宋体" w:hAnsi="Times New Roman" w:cs="Times New Roman"/>
                <w:color w:val="393939"/>
                <w:kern w:val="0"/>
                <w:sz w:val="17"/>
                <w:szCs w:val="17"/>
              </w:rPr>
              <w:t>月</w:t>
            </w:r>
            <w:r w:rsidRPr="00F25287">
              <w:rPr>
                <w:rFonts w:ascii="Times New Roman" w:eastAsia="宋体" w:hAnsi="Times New Roman" w:cs="Times New Roman"/>
                <w:color w:val="393939"/>
                <w:kern w:val="0"/>
                <w:sz w:val="17"/>
                <w:szCs w:val="17"/>
              </w:rPr>
              <w:t>-2018</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10</w:t>
            </w:r>
            <w:r w:rsidRPr="00F25287">
              <w:rPr>
                <w:rFonts w:ascii="Times New Roman" w:eastAsia="宋体" w:hAnsi="Times New Roman" w:cs="Times New Roman"/>
                <w:color w:val="393939"/>
                <w:kern w:val="0"/>
                <w:sz w:val="17"/>
                <w:szCs w:val="17"/>
              </w:rPr>
              <w:t>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2DCDAD3"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课题启动</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DC39810" w14:textId="77777777" w:rsidR="00F25287" w:rsidRPr="00F25287" w:rsidRDefault="00F25287" w:rsidP="00F25287">
            <w:pPr>
              <w:widowControl/>
              <w:wordWrap w:val="0"/>
              <w:spacing w:before="45" w:after="45"/>
              <w:ind w:firstLine="420"/>
              <w:jc w:val="left"/>
              <w:rPr>
                <w:rFonts w:ascii="Helvetica" w:eastAsia="宋体" w:hAnsi="Helvetica" w:cs="Helvetica"/>
                <w:color w:val="393939"/>
                <w:kern w:val="0"/>
                <w:szCs w:val="21"/>
              </w:rPr>
            </w:pPr>
          </w:p>
        </w:tc>
      </w:tr>
      <w:tr w:rsidR="00F25287" w:rsidRPr="00F25287" w14:paraId="1A1508AC"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4BACAEB3"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11</w:t>
            </w:r>
            <w:r w:rsidRPr="00F25287">
              <w:rPr>
                <w:rFonts w:ascii="Times New Roman" w:eastAsia="宋体" w:hAnsi="Times New Roman" w:cs="Times New Roman"/>
                <w:color w:val="393939"/>
                <w:kern w:val="0"/>
                <w:sz w:val="17"/>
                <w:szCs w:val="17"/>
              </w:rPr>
              <w:t>月</w:t>
            </w: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1</w:t>
            </w:r>
            <w:r w:rsidRPr="00F25287">
              <w:rPr>
                <w:rFonts w:ascii="Times New Roman" w:eastAsia="宋体" w:hAnsi="Times New Roman" w:cs="Times New Roman"/>
                <w:color w:val="393939"/>
                <w:kern w:val="0"/>
                <w:sz w:val="17"/>
                <w:szCs w:val="17"/>
              </w:rPr>
              <w:t>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3AB6EE2E"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与对口管理单位、各物流企业对接，进行资料收集、现场调研</w:t>
            </w:r>
            <w:r w:rsidRPr="00F25287">
              <w:rPr>
                <w:rFonts w:ascii="Times New Roman" w:eastAsia="宋体" w:hAnsi="Times New Roman" w:cs="Times New Roman"/>
                <w:color w:val="393939"/>
                <w:kern w:val="0"/>
                <w:sz w:val="17"/>
                <w:szCs w:val="17"/>
              </w:rPr>
              <w:t xml:space="preserve"> </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16DC3CCB"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形成课题调研报告</w:t>
            </w:r>
          </w:p>
        </w:tc>
      </w:tr>
      <w:tr w:rsidR="00F25287" w:rsidRPr="00F25287" w14:paraId="5E96E73F"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33FA688E"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2</w:t>
            </w:r>
            <w:r w:rsidRPr="00F25287">
              <w:rPr>
                <w:rFonts w:ascii="Times New Roman" w:eastAsia="宋体" w:hAnsi="Times New Roman" w:cs="Times New Roman"/>
                <w:color w:val="393939"/>
                <w:kern w:val="0"/>
                <w:sz w:val="17"/>
                <w:szCs w:val="17"/>
              </w:rPr>
              <w:t>月</w:t>
            </w: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4</w:t>
            </w:r>
            <w:r w:rsidRPr="00F25287">
              <w:rPr>
                <w:rFonts w:ascii="Times New Roman" w:eastAsia="宋体" w:hAnsi="Times New Roman" w:cs="Times New Roman"/>
                <w:color w:val="393939"/>
                <w:kern w:val="0"/>
                <w:sz w:val="17"/>
                <w:szCs w:val="17"/>
              </w:rPr>
              <w:t>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2889E0A9"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在对口管理单位的指导下，与各物流企业合作，讨论课题的研究大纲，并开展方案的初步设计与研究</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C7C7B66"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形成课题初步研究成果</w:t>
            </w:r>
          </w:p>
        </w:tc>
      </w:tr>
      <w:tr w:rsidR="00F25287" w:rsidRPr="00F25287" w14:paraId="101891D2"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5E324B01"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5</w:t>
            </w:r>
            <w:r w:rsidRPr="00F25287">
              <w:rPr>
                <w:rFonts w:ascii="Times New Roman" w:eastAsia="宋体" w:hAnsi="Times New Roman" w:cs="Times New Roman"/>
                <w:color w:val="393939"/>
                <w:kern w:val="0"/>
                <w:sz w:val="17"/>
                <w:szCs w:val="17"/>
              </w:rPr>
              <w:t>月</w:t>
            </w: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7</w:t>
            </w:r>
            <w:r w:rsidRPr="00F25287">
              <w:rPr>
                <w:rFonts w:ascii="Times New Roman" w:eastAsia="宋体" w:hAnsi="Times New Roman" w:cs="Times New Roman"/>
                <w:color w:val="393939"/>
                <w:kern w:val="0"/>
                <w:sz w:val="17"/>
                <w:szCs w:val="17"/>
              </w:rPr>
              <w:t>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4A744D83"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进行中期评审，广泛听取专家意见，</w:t>
            </w:r>
            <w:r w:rsidRPr="00F25287">
              <w:rPr>
                <w:rFonts w:ascii="Times New Roman" w:eastAsia="宋体" w:hAnsi="Times New Roman" w:cs="Times New Roman"/>
                <w:color w:val="393939"/>
                <w:kern w:val="0"/>
                <w:sz w:val="17"/>
                <w:szCs w:val="17"/>
              </w:rPr>
              <w:lastRenderedPageBreak/>
              <w:t>达成相关研究共识</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6ACE86DC"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lastRenderedPageBreak/>
              <w:t>深化研究报告</w:t>
            </w:r>
          </w:p>
        </w:tc>
      </w:tr>
      <w:tr w:rsidR="00F25287" w:rsidRPr="00F25287" w14:paraId="7F06D1D3" w14:textId="77777777" w:rsidTr="00F25287">
        <w:trPr>
          <w:trHeight w:val="600"/>
        </w:trPr>
        <w:tc>
          <w:tcPr>
            <w:tcW w:w="1050" w:type="dxa"/>
            <w:tcBorders>
              <w:top w:val="single" w:sz="6" w:space="0" w:color="999999"/>
              <w:left w:val="single" w:sz="6" w:space="0" w:color="999999"/>
              <w:bottom w:val="single" w:sz="6" w:space="0" w:color="999999"/>
              <w:right w:val="single" w:sz="6" w:space="0" w:color="999999"/>
            </w:tcBorders>
            <w:vAlign w:val="center"/>
            <w:hideMark/>
          </w:tcPr>
          <w:p w14:paraId="199EEE59"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2019</w:t>
            </w:r>
            <w:r w:rsidRPr="00F25287">
              <w:rPr>
                <w:rFonts w:ascii="Times New Roman" w:eastAsia="宋体" w:hAnsi="Times New Roman" w:cs="Times New Roman"/>
                <w:color w:val="393939"/>
                <w:kern w:val="0"/>
                <w:sz w:val="17"/>
                <w:szCs w:val="17"/>
              </w:rPr>
              <w:t>年</w:t>
            </w:r>
            <w:r w:rsidRPr="00F25287">
              <w:rPr>
                <w:rFonts w:ascii="Times New Roman" w:eastAsia="宋体" w:hAnsi="Times New Roman" w:cs="Times New Roman"/>
                <w:color w:val="393939"/>
                <w:kern w:val="0"/>
                <w:sz w:val="17"/>
                <w:szCs w:val="17"/>
              </w:rPr>
              <w:t>8</w:t>
            </w:r>
            <w:r w:rsidRPr="00F25287">
              <w:rPr>
                <w:rFonts w:ascii="Times New Roman" w:eastAsia="宋体" w:hAnsi="Times New Roman" w:cs="Times New Roman"/>
                <w:color w:val="393939"/>
                <w:kern w:val="0"/>
                <w:sz w:val="17"/>
                <w:szCs w:val="17"/>
              </w:rPr>
              <w:t>月</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012A83A2"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课题评审</w:t>
            </w:r>
          </w:p>
        </w:tc>
        <w:tc>
          <w:tcPr>
            <w:tcW w:w="1050" w:type="dxa"/>
            <w:tcBorders>
              <w:top w:val="single" w:sz="6" w:space="0" w:color="999999"/>
              <w:left w:val="single" w:sz="6" w:space="0" w:color="999999"/>
              <w:bottom w:val="single" w:sz="6" w:space="0" w:color="999999"/>
              <w:right w:val="single" w:sz="6" w:space="0" w:color="999999"/>
            </w:tcBorders>
            <w:vAlign w:val="center"/>
            <w:hideMark/>
          </w:tcPr>
          <w:p w14:paraId="57089346" w14:textId="77777777" w:rsidR="00F25287" w:rsidRPr="00F25287" w:rsidRDefault="00F25287" w:rsidP="00F25287">
            <w:pPr>
              <w:widowControl/>
              <w:wordWrap w:val="0"/>
              <w:spacing w:before="45" w:after="45"/>
              <w:ind w:firstLine="340"/>
              <w:jc w:val="left"/>
              <w:rPr>
                <w:rFonts w:ascii="Helvetica" w:eastAsia="宋体" w:hAnsi="Helvetica" w:cs="Helvetica"/>
                <w:color w:val="393939"/>
                <w:kern w:val="0"/>
                <w:szCs w:val="21"/>
              </w:rPr>
            </w:pPr>
            <w:r w:rsidRPr="00F25287">
              <w:rPr>
                <w:rFonts w:ascii="Times New Roman" w:eastAsia="宋体" w:hAnsi="Times New Roman" w:cs="Times New Roman"/>
                <w:color w:val="393939"/>
                <w:kern w:val="0"/>
                <w:sz w:val="17"/>
                <w:szCs w:val="17"/>
              </w:rPr>
              <w:t>最终研究报告</w:t>
            </w:r>
          </w:p>
        </w:tc>
      </w:tr>
    </w:tbl>
    <w:p w14:paraId="4A95A3BA" w14:textId="77777777" w:rsidR="0089161C" w:rsidRDefault="00736ED6">
      <w:pPr>
        <w:ind w:firstLine="420"/>
      </w:pPr>
    </w:p>
    <w:sectPr w:rsidR="0089161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B688B" w14:textId="77777777" w:rsidR="00736ED6" w:rsidRDefault="00736ED6" w:rsidP="005668BA">
      <w:pPr>
        <w:ind w:firstLine="420"/>
      </w:pPr>
      <w:r>
        <w:separator/>
      </w:r>
    </w:p>
  </w:endnote>
  <w:endnote w:type="continuationSeparator" w:id="0">
    <w:p w14:paraId="30FE1ED0" w14:textId="77777777" w:rsidR="00736ED6" w:rsidRDefault="00736ED6" w:rsidP="005668B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CDB17" w14:textId="77777777" w:rsidR="005668BA" w:rsidRDefault="005668BA">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9F71" w14:textId="77777777" w:rsidR="005668BA" w:rsidRDefault="005668BA">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415C" w14:textId="77777777" w:rsidR="005668BA" w:rsidRDefault="005668BA">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06497" w14:textId="77777777" w:rsidR="00736ED6" w:rsidRDefault="00736ED6" w:rsidP="005668BA">
      <w:pPr>
        <w:ind w:firstLine="420"/>
      </w:pPr>
      <w:r>
        <w:separator/>
      </w:r>
    </w:p>
  </w:footnote>
  <w:footnote w:type="continuationSeparator" w:id="0">
    <w:p w14:paraId="686D47EB" w14:textId="77777777" w:rsidR="00736ED6" w:rsidRDefault="00736ED6" w:rsidP="005668B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DDF06" w14:textId="77777777" w:rsidR="005668BA" w:rsidRDefault="005668BA">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68A94" w14:textId="77777777" w:rsidR="005668BA" w:rsidRDefault="005668BA">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2C839" w14:textId="77777777" w:rsidR="005668BA" w:rsidRDefault="005668BA">
    <w:pPr>
      <w:pStyle w:val="aa"/>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jzx">
    <w15:presenceInfo w15:providerId="None" w15:userId="yjz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87"/>
    <w:rsid w:val="00115311"/>
    <w:rsid w:val="00174E4A"/>
    <w:rsid w:val="001A2FDE"/>
    <w:rsid w:val="00430375"/>
    <w:rsid w:val="004F10D8"/>
    <w:rsid w:val="005668BA"/>
    <w:rsid w:val="00736ED6"/>
    <w:rsid w:val="007B11C2"/>
    <w:rsid w:val="00871526"/>
    <w:rsid w:val="00AD0DEF"/>
    <w:rsid w:val="00BF1792"/>
    <w:rsid w:val="00CD2D56"/>
    <w:rsid w:val="00D0015C"/>
    <w:rsid w:val="00D9742B"/>
    <w:rsid w:val="00DD1FB4"/>
    <w:rsid w:val="00E219A1"/>
    <w:rsid w:val="00E46957"/>
    <w:rsid w:val="00E94F4D"/>
    <w:rsid w:val="00ED2864"/>
    <w:rsid w:val="00F2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DD578"/>
  <w15:chartTrackingRefBased/>
  <w15:docId w15:val="{761C0E9E-F4D8-47EA-B03D-692DA7A1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10D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25287"/>
    <w:rPr>
      <w:sz w:val="21"/>
      <w:szCs w:val="21"/>
    </w:rPr>
  </w:style>
  <w:style w:type="paragraph" w:styleId="a4">
    <w:name w:val="annotation text"/>
    <w:basedOn w:val="a"/>
    <w:link w:val="a5"/>
    <w:uiPriority w:val="99"/>
    <w:semiHidden/>
    <w:unhideWhenUsed/>
    <w:rsid w:val="00F25287"/>
    <w:pPr>
      <w:jc w:val="left"/>
    </w:pPr>
  </w:style>
  <w:style w:type="character" w:customStyle="1" w:styleId="a5">
    <w:name w:val="批注文字 字符"/>
    <w:basedOn w:val="a0"/>
    <w:link w:val="a4"/>
    <w:uiPriority w:val="99"/>
    <w:semiHidden/>
    <w:rsid w:val="00F25287"/>
  </w:style>
  <w:style w:type="paragraph" w:styleId="a6">
    <w:name w:val="annotation subject"/>
    <w:basedOn w:val="a4"/>
    <w:next w:val="a4"/>
    <w:link w:val="a7"/>
    <w:uiPriority w:val="99"/>
    <w:semiHidden/>
    <w:unhideWhenUsed/>
    <w:rsid w:val="00F25287"/>
    <w:rPr>
      <w:b/>
      <w:bCs/>
    </w:rPr>
  </w:style>
  <w:style w:type="character" w:customStyle="1" w:styleId="a7">
    <w:name w:val="批注主题 字符"/>
    <w:basedOn w:val="a5"/>
    <w:link w:val="a6"/>
    <w:uiPriority w:val="99"/>
    <w:semiHidden/>
    <w:rsid w:val="00F25287"/>
    <w:rPr>
      <w:b/>
      <w:bCs/>
    </w:rPr>
  </w:style>
  <w:style w:type="paragraph" w:styleId="a8">
    <w:name w:val="Balloon Text"/>
    <w:basedOn w:val="a"/>
    <w:link w:val="a9"/>
    <w:uiPriority w:val="99"/>
    <w:semiHidden/>
    <w:unhideWhenUsed/>
    <w:rsid w:val="00F25287"/>
    <w:rPr>
      <w:sz w:val="18"/>
      <w:szCs w:val="18"/>
    </w:rPr>
  </w:style>
  <w:style w:type="character" w:customStyle="1" w:styleId="a9">
    <w:name w:val="批注框文本 字符"/>
    <w:basedOn w:val="a0"/>
    <w:link w:val="a8"/>
    <w:uiPriority w:val="99"/>
    <w:semiHidden/>
    <w:rsid w:val="00F25287"/>
    <w:rPr>
      <w:sz w:val="18"/>
      <w:szCs w:val="18"/>
    </w:rPr>
  </w:style>
  <w:style w:type="paragraph" w:styleId="aa">
    <w:name w:val="header"/>
    <w:basedOn w:val="a"/>
    <w:link w:val="ab"/>
    <w:uiPriority w:val="99"/>
    <w:unhideWhenUsed/>
    <w:rsid w:val="005668B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668BA"/>
    <w:rPr>
      <w:sz w:val="18"/>
      <w:szCs w:val="18"/>
    </w:rPr>
  </w:style>
  <w:style w:type="paragraph" w:styleId="ac">
    <w:name w:val="footer"/>
    <w:basedOn w:val="a"/>
    <w:link w:val="ad"/>
    <w:uiPriority w:val="99"/>
    <w:unhideWhenUsed/>
    <w:rsid w:val="005668BA"/>
    <w:pPr>
      <w:tabs>
        <w:tab w:val="center" w:pos="4153"/>
        <w:tab w:val="right" w:pos="8306"/>
      </w:tabs>
      <w:snapToGrid w:val="0"/>
      <w:jc w:val="left"/>
    </w:pPr>
    <w:rPr>
      <w:sz w:val="18"/>
      <w:szCs w:val="18"/>
    </w:rPr>
  </w:style>
  <w:style w:type="character" w:customStyle="1" w:styleId="ad">
    <w:name w:val="页脚 字符"/>
    <w:basedOn w:val="a0"/>
    <w:link w:val="ac"/>
    <w:uiPriority w:val="99"/>
    <w:rsid w:val="005668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7823">
      <w:bodyDiv w:val="1"/>
      <w:marLeft w:val="0"/>
      <w:marRight w:val="0"/>
      <w:marTop w:val="0"/>
      <w:marBottom w:val="0"/>
      <w:divBdr>
        <w:top w:val="none" w:sz="0" w:space="0" w:color="auto"/>
        <w:left w:val="none" w:sz="0" w:space="0" w:color="auto"/>
        <w:bottom w:val="none" w:sz="0" w:space="0" w:color="auto"/>
        <w:right w:val="none" w:sz="0" w:space="0" w:color="auto"/>
      </w:divBdr>
      <w:divsChild>
        <w:div w:id="960040220">
          <w:marLeft w:val="0"/>
          <w:marRight w:val="0"/>
          <w:marTop w:val="0"/>
          <w:marBottom w:val="0"/>
          <w:divBdr>
            <w:top w:val="none" w:sz="0" w:space="0" w:color="auto"/>
            <w:left w:val="none" w:sz="0" w:space="0" w:color="auto"/>
            <w:bottom w:val="none" w:sz="0" w:space="0" w:color="auto"/>
            <w:right w:val="none" w:sz="0" w:space="0" w:color="auto"/>
          </w:divBdr>
          <w:divsChild>
            <w:div w:id="1886988715">
              <w:marLeft w:val="0"/>
              <w:marRight w:val="0"/>
              <w:marTop w:val="0"/>
              <w:marBottom w:val="0"/>
              <w:divBdr>
                <w:top w:val="none" w:sz="0" w:space="0" w:color="auto"/>
                <w:left w:val="none" w:sz="0" w:space="0" w:color="auto"/>
                <w:bottom w:val="none" w:sz="0" w:space="0" w:color="auto"/>
                <w:right w:val="none" w:sz="0" w:space="0" w:color="auto"/>
              </w:divBdr>
            </w:div>
            <w:div w:id="1440640034">
              <w:marLeft w:val="0"/>
              <w:marRight w:val="0"/>
              <w:marTop w:val="0"/>
              <w:marBottom w:val="0"/>
              <w:divBdr>
                <w:top w:val="none" w:sz="0" w:space="0" w:color="auto"/>
                <w:left w:val="none" w:sz="0" w:space="0" w:color="auto"/>
                <w:bottom w:val="none" w:sz="0" w:space="0" w:color="auto"/>
                <w:right w:val="none" w:sz="0" w:space="0" w:color="auto"/>
              </w:divBdr>
              <w:divsChild>
                <w:div w:id="357897601">
                  <w:marLeft w:val="0"/>
                  <w:marRight w:val="0"/>
                  <w:marTop w:val="0"/>
                  <w:marBottom w:val="0"/>
                  <w:divBdr>
                    <w:top w:val="none" w:sz="0" w:space="0" w:color="auto"/>
                    <w:left w:val="none" w:sz="0" w:space="0" w:color="auto"/>
                    <w:bottom w:val="none" w:sz="0" w:space="0" w:color="auto"/>
                    <w:right w:val="none" w:sz="0" w:space="0" w:color="auto"/>
                  </w:divBdr>
                </w:div>
                <w:div w:id="2086485364">
                  <w:marLeft w:val="0"/>
                  <w:marRight w:val="0"/>
                  <w:marTop w:val="0"/>
                  <w:marBottom w:val="0"/>
                  <w:divBdr>
                    <w:top w:val="none" w:sz="0" w:space="0" w:color="auto"/>
                    <w:left w:val="none" w:sz="0" w:space="0" w:color="auto"/>
                    <w:bottom w:val="none" w:sz="0" w:space="0" w:color="auto"/>
                    <w:right w:val="none" w:sz="0" w:space="0" w:color="auto"/>
                  </w:divBdr>
                </w:div>
                <w:div w:id="374819187">
                  <w:marLeft w:val="0"/>
                  <w:marRight w:val="0"/>
                  <w:marTop w:val="0"/>
                  <w:marBottom w:val="0"/>
                  <w:divBdr>
                    <w:top w:val="none" w:sz="0" w:space="0" w:color="auto"/>
                    <w:left w:val="none" w:sz="0" w:space="0" w:color="auto"/>
                    <w:bottom w:val="none" w:sz="0" w:space="0" w:color="auto"/>
                    <w:right w:val="none" w:sz="0" w:space="0" w:color="auto"/>
                  </w:divBdr>
                </w:div>
                <w:div w:id="1512571735">
                  <w:marLeft w:val="0"/>
                  <w:marRight w:val="0"/>
                  <w:marTop w:val="0"/>
                  <w:marBottom w:val="0"/>
                  <w:divBdr>
                    <w:top w:val="none" w:sz="0" w:space="0" w:color="auto"/>
                    <w:left w:val="none" w:sz="0" w:space="0" w:color="auto"/>
                    <w:bottom w:val="none" w:sz="0" w:space="0" w:color="auto"/>
                    <w:right w:val="none" w:sz="0" w:space="0" w:color="auto"/>
                  </w:divBdr>
                </w:div>
                <w:div w:id="730735216">
                  <w:marLeft w:val="0"/>
                  <w:marRight w:val="0"/>
                  <w:marTop w:val="0"/>
                  <w:marBottom w:val="0"/>
                  <w:divBdr>
                    <w:top w:val="none" w:sz="0" w:space="0" w:color="auto"/>
                    <w:left w:val="none" w:sz="0" w:space="0" w:color="auto"/>
                    <w:bottom w:val="none" w:sz="0" w:space="0" w:color="auto"/>
                    <w:right w:val="none" w:sz="0" w:space="0" w:color="auto"/>
                  </w:divBdr>
                </w:div>
                <w:div w:id="1157919897">
                  <w:marLeft w:val="0"/>
                  <w:marRight w:val="0"/>
                  <w:marTop w:val="0"/>
                  <w:marBottom w:val="0"/>
                  <w:divBdr>
                    <w:top w:val="none" w:sz="0" w:space="0" w:color="auto"/>
                    <w:left w:val="none" w:sz="0" w:space="0" w:color="auto"/>
                    <w:bottom w:val="none" w:sz="0" w:space="0" w:color="auto"/>
                    <w:right w:val="none" w:sz="0" w:space="0" w:color="auto"/>
                  </w:divBdr>
                </w:div>
                <w:div w:id="887061995">
                  <w:marLeft w:val="0"/>
                  <w:marRight w:val="0"/>
                  <w:marTop w:val="0"/>
                  <w:marBottom w:val="0"/>
                  <w:divBdr>
                    <w:top w:val="none" w:sz="0" w:space="0" w:color="auto"/>
                    <w:left w:val="none" w:sz="0" w:space="0" w:color="auto"/>
                    <w:bottom w:val="none" w:sz="0" w:space="0" w:color="auto"/>
                    <w:right w:val="none" w:sz="0" w:space="0" w:color="auto"/>
                  </w:divBdr>
                </w:div>
                <w:div w:id="1380277440">
                  <w:marLeft w:val="0"/>
                  <w:marRight w:val="0"/>
                  <w:marTop w:val="0"/>
                  <w:marBottom w:val="0"/>
                  <w:divBdr>
                    <w:top w:val="none" w:sz="0" w:space="0" w:color="auto"/>
                    <w:left w:val="none" w:sz="0" w:space="0" w:color="auto"/>
                    <w:bottom w:val="none" w:sz="0" w:space="0" w:color="auto"/>
                    <w:right w:val="none" w:sz="0" w:space="0" w:color="auto"/>
                  </w:divBdr>
                </w:div>
                <w:div w:id="1239361786">
                  <w:marLeft w:val="0"/>
                  <w:marRight w:val="0"/>
                  <w:marTop w:val="0"/>
                  <w:marBottom w:val="0"/>
                  <w:divBdr>
                    <w:top w:val="none" w:sz="0" w:space="0" w:color="auto"/>
                    <w:left w:val="none" w:sz="0" w:space="0" w:color="auto"/>
                    <w:bottom w:val="none" w:sz="0" w:space="0" w:color="auto"/>
                    <w:right w:val="none" w:sz="0" w:space="0" w:color="auto"/>
                  </w:divBdr>
                </w:div>
                <w:div w:id="40522797">
                  <w:marLeft w:val="0"/>
                  <w:marRight w:val="0"/>
                  <w:marTop w:val="0"/>
                  <w:marBottom w:val="0"/>
                  <w:divBdr>
                    <w:top w:val="none" w:sz="0" w:space="0" w:color="auto"/>
                    <w:left w:val="none" w:sz="0" w:space="0" w:color="auto"/>
                    <w:bottom w:val="none" w:sz="0" w:space="0" w:color="auto"/>
                    <w:right w:val="none" w:sz="0" w:space="0" w:color="auto"/>
                  </w:divBdr>
                </w:div>
                <w:div w:id="1761440100">
                  <w:marLeft w:val="0"/>
                  <w:marRight w:val="0"/>
                  <w:marTop w:val="0"/>
                  <w:marBottom w:val="0"/>
                  <w:divBdr>
                    <w:top w:val="none" w:sz="0" w:space="0" w:color="auto"/>
                    <w:left w:val="none" w:sz="0" w:space="0" w:color="auto"/>
                    <w:bottom w:val="none" w:sz="0" w:space="0" w:color="auto"/>
                    <w:right w:val="none" w:sz="0" w:space="0" w:color="auto"/>
                  </w:divBdr>
                </w:div>
                <w:div w:id="713695583">
                  <w:marLeft w:val="0"/>
                  <w:marRight w:val="0"/>
                  <w:marTop w:val="0"/>
                  <w:marBottom w:val="0"/>
                  <w:divBdr>
                    <w:top w:val="none" w:sz="0" w:space="0" w:color="auto"/>
                    <w:left w:val="none" w:sz="0" w:space="0" w:color="auto"/>
                    <w:bottom w:val="none" w:sz="0" w:space="0" w:color="auto"/>
                    <w:right w:val="none" w:sz="0" w:space="0" w:color="auto"/>
                  </w:divBdr>
                </w:div>
                <w:div w:id="1238708115">
                  <w:marLeft w:val="0"/>
                  <w:marRight w:val="0"/>
                  <w:marTop w:val="0"/>
                  <w:marBottom w:val="0"/>
                  <w:divBdr>
                    <w:top w:val="none" w:sz="0" w:space="0" w:color="auto"/>
                    <w:left w:val="none" w:sz="0" w:space="0" w:color="auto"/>
                    <w:bottom w:val="none" w:sz="0" w:space="0" w:color="auto"/>
                    <w:right w:val="none" w:sz="0" w:space="0" w:color="auto"/>
                  </w:divBdr>
                </w:div>
                <w:div w:id="524028658">
                  <w:marLeft w:val="0"/>
                  <w:marRight w:val="0"/>
                  <w:marTop w:val="0"/>
                  <w:marBottom w:val="0"/>
                  <w:divBdr>
                    <w:top w:val="none" w:sz="0" w:space="0" w:color="auto"/>
                    <w:left w:val="none" w:sz="0" w:space="0" w:color="auto"/>
                    <w:bottom w:val="none" w:sz="0" w:space="0" w:color="auto"/>
                    <w:right w:val="none" w:sz="0" w:space="0" w:color="auto"/>
                  </w:divBdr>
                </w:div>
                <w:div w:id="2054382963">
                  <w:marLeft w:val="0"/>
                  <w:marRight w:val="0"/>
                  <w:marTop w:val="0"/>
                  <w:marBottom w:val="0"/>
                  <w:divBdr>
                    <w:top w:val="none" w:sz="0" w:space="0" w:color="auto"/>
                    <w:left w:val="none" w:sz="0" w:space="0" w:color="auto"/>
                    <w:bottom w:val="none" w:sz="0" w:space="0" w:color="auto"/>
                    <w:right w:val="none" w:sz="0" w:space="0" w:color="auto"/>
                  </w:divBdr>
                </w:div>
                <w:div w:id="434177950">
                  <w:marLeft w:val="0"/>
                  <w:marRight w:val="0"/>
                  <w:marTop w:val="0"/>
                  <w:marBottom w:val="0"/>
                  <w:divBdr>
                    <w:top w:val="none" w:sz="0" w:space="0" w:color="auto"/>
                    <w:left w:val="none" w:sz="0" w:space="0" w:color="auto"/>
                    <w:bottom w:val="none" w:sz="0" w:space="0" w:color="auto"/>
                    <w:right w:val="none" w:sz="0" w:space="0" w:color="auto"/>
                  </w:divBdr>
                </w:div>
                <w:div w:id="1146818343">
                  <w:marLeft w:val="0"/>
                  <w:marRight w:val="0"/>
                  <w:marTop w:val="0"/>
                  <w:marBottom w:val="0"/>
                  <w:divBdr>
                    <w:top w:val="none" w:sz="0" w:space="0" w:color="auto"/>
                    <w:left w:val="none" w:sz="0" w:space="0" w:color="auto"/>
                    <w:bottom w:val="none" w:sz="0" w:space="0" w:color="auto"/>
                    <w:right w:val="none" w:sz="0" w:space="0" w:color="auto"/>
                  </w:divBdr>
                </w:div>
                <w:div w:id="1426654393">
                  <w:marLeft w:val="0"/>
                  <w:marRight w:val="0"/>
                  <w:marTop w:val="0"/>
                  <w:marBottom w:val="0"/>
                  <w:divBdr>
                    <w:top w:val="none" w:sz="0" w:space="0" w:color="auto"/>
                    <w:left w:val="none" w:sz="0" w:space="0" w:color="auto"/>
                    <w:bottom w:val="none" w:sz="0" w:space="0" w:color="auto"/>
                    <w:right w:val="none" w:sz="0" w:space="0" w:color="auto"/>
                  </w:divBdr>
                </w:div>
                <w:div w:id="1137338069">
                  <w:marLeft w:val="0"/>
                  <w:marRight w:val="0"/>
                  <w:marTop w:val="0"/>
                  <w:marBottom w:val="0"/>
                  <w:divBdr>
                    <w:top w:val="none" w:sz="0" w:space="0" w:color="auto"/>
                    <w:left w:val="none" w:sz="0" w:space="0" w:color="auto"/>
                    <w:bottom w:val="none" w:sz="0" w:space="0" w:color="auto"/>
                    <w:right w:val="none" w:sz="0" w:space="0" w:color="auto"/>
                  </w:divBdr>
                </w:div>
                <w:div w:id="676732387">
                  <w:marLeft w:val="0"/>
                  <w:marRight w:val="0"/>
                  <w:marTop w:val="0"/>
                  <w:marBottom w:val="0"/>
                  <w:divBdr>
                    <w:top w:val="none" w:sz="0" w:space="0" w:color="auto"/>
                    <w:left w:val="none" w:sz="0" w:space="0" w:color="auto"/>
                    <w:bottom w:val="none" w:sz="0" w:space="0" w:color="auto"/>
                    <w:right w:val="none" w:sz="0" w:space="0" w:color="auto"/>
                  </w:divBdr>
                </w:div>
                <w:div w:id="762847160">
                  <w:marLeft w:val="0"/>
                  <w:marRight w:val="0"/>
                  <w:marTop w:val="0"/>
                  <w:marBottom w:val="0"/>
                  <w:divBdr>
                    <w:top w:val="none" w:sz="0" w:space="0" w:color="auto"/>
                    <w:left w:val="none" w:sz="0" w:space="0" w:color="auto"/>
                    <w:bottom w:val="none" w:sz="0" w:space="0" w:color="auto"/>
                    <w:right w:val="none" w:sz="0" w:space="0" w:color="auto"/>
                  </w:divBdr>
                </w:div>
                <w:div w:id="1821848974">
                  <w:marLeft w:val="0"/>
                  <w:marRight w:val="0"/>
                  <w:marTop w:val="0"/>
                  <w:marBottom w:val="0"/>
                  <w:divBdr>
                    <w:top w:val="none" w:sz="0" w:space="0" w:color="auto"/>
                    <w:left w:val="none" w:sz="0" w:space="0" w:color="auto"/>
                    <w:bottom w:val="none" w:sz="0" w:space="0" w:color="auto"/>
                    <w:right w:val="none" w:sz="0" w:space="0" w:color="auto"/>
                  </w:divBdr>
                </w:div>
                <w:div w:id="363679140">
                  <w:marLeft w:val="0"/>
                  <w:marRight w:val="0"/>
                  <w:marTop w:val="0"/>
                  <w:marBottom w:val="0"/>
                  <w:divBdr>
                    <w:top w:val="none" w:sz="0" w:space="0" w:color="auto"/>
                    <w:left w:val="none" w:sz="0" w:space="0" w:color="auto"/>
                    <w:bottom w:val="none" w:sz="0" w:space="0" w:color="auto"/>
                    <w:right w:val="none" w:sz="0" w:space="0" w:color="auto"/>
                  </w:divBdr>
                </w:div>
                <w:div w:id="772359838">
                  <w:marLeft w:val="0"/>
                  <w:marRight w:val="0"/>
                  <w:marTop w:val="0"/>
                  <w:marBottom w:val="0"/>
                  <w:divBdr>
                    <w:top w:val="none" w:sz="0" w:space="0" w:color="auto"/>
                    <w:left w:val="none" w:sz="0" w:space="0" w:color="auto"/>
                    <w:bottom w:val="none" w:sz="0" w:space="0" w:color="auto"/>
                    <w:right w:val="none" w:sz="0" w:space="0" w:color="auto"/>
                  </w:divBdr>
                </w:div>
                <w:div w:id="886137417">
                  <w:marLeft w:val="0"/>
                  <w:marRight w:val="0"/>
                  <w:marTop w:val="0"/>
                  <w:marBottom w:val="0"/>
                  <w:divBdr>
                    <w:top w:val="none" w:sz="0" w:space="0" w:color="auto"/>
                    <w:left w:val="none" w:sz="0" w:space="0" w:color="auto"/>
                    <w:bottom w:val="none" w:sz="0" w:space="0" w:color="auto"/>
                    <w:right w:val="none" w:sz="0" w:space="0" w:color="auto"/>
                  </w:divBdr>
                </w:div>
                <w:div w:id="823471539">
                  <w:marLeft w:val="0"/>
                  <w:marRight w:val="0"/>
                  <w:marTop w:val="0"/>
                  <w:marBottom w:val="0"/>
                  <w:divBdr>
                    <w:top w:val="none" w:sz="0" w:space="0" w:color="auto"/>
                    <w:left w:val="none" w:sz="0" w:space="0" w:color="auto"/>
                    <w:bottom w:val="none" w:sz="0" w:space="0" w:color="auto"/>
                    <w:right w:val="none" w:sz="0" w:space="0" w:color="auto"/>
                  </w:divBdr>
                </w:div>
                <w:div w:id="815416819">
                  <w:marLeft w:val="0"/>
                  <w:marRight w:val="0"/>
                  <w:marTop w:val="0"/>
                  <w:marBottom w:val="0"/>
                  <w:divBdr>
                    <w:top w:val="none" w:sz="0" w:space="0" w:color="auto"/>
                    <w:left w:val="none" w:sz="0" w:space="0" w:color="auto"/>
                    <w:bottom w:val="none" w:sz="0" w:space="0" w:color="auto"/>
                    <w:right w:val="none" w:sz="0" w:space="0" w:color="auto"/>
                  </w:divBdr>
                </w:div>
                <w:div w:id="205605470">
                  <w:marLeft w:val="0"/>
                  <w:marRight w:val="0"/>
                  <w:marTop w:val="0"/>
                  <w:marBottom w:val="0"/>
                  <w:divBdr>
                    <w:top w:val="none" w:sz="0" w:space="0" w:color="auto"/>
                    <w:left w:val="none" w:sz="0" w:space="0" w:color="auto"/>
                    <w:bottom w:val="none" w:sz="0" w:space="0" w:color="auto"/>
                    <w:right w:val="none" w:sz="0" w:space="0" w:color="auto"/>
                  </w:divBdr>
                </w:div>
                <w:div w:id="469054169">
                  <w:marLeft w:val="0"/>
                  <w:marRight w:val="0"/>
                  <w:marTop w:val="0"/>
                  <w:marBottom w:val="0"/>
                  <w:divBdr>
                    <w:top w:val="none" w:sz="0" w:space="0" w:color="auto"/>
                    <w:left w:val="none" w:sz="0" w:space="0" w:color="auto"/>
                    <w:bottom w:val="none" w:sz="0" w:space="0" w:color="auto"/>
                    <w:right w:val="none" w:sz="0" w:space="0" w:color="auto"/>
                  </w:divBdr>
                </w:div>
                <w:div w:id="1323700976">
                  <w:marLeft w:val="0"/>
                  <w:marRight w:val="0"/>
                  <w:marTop w:val="0"/>
                  <w:marBottom w:val="0"/>
                  <w:divBdr>
                    <w:top w:val="none" w:sz="0" w:space="0" w:color="auto"/>
                    <w:left w:val="none" w:sz="0" w:space="0" w:color="auto"/>
                    <w:bottom w:val="none" w:sz="0" w:space="0" w:color="auto"/>
                    <w:right w:val="none" w:sz="0" w:space="0" w:color="auto"/>
                  </w:divBdr>
                </w:div>
                <w:div w:id="10647969">
                  <w:marLeft w:val="0"/>
                  <w:marRight w:val="0"/>
                  <w:marTop w:val="0"/>
                  <w:marBottom w:val="0"/>
                  <w:divBdr>
                    <w:top w:val="none" w:sz="0" w:space="0" w:color="auto"/>
                    <w:left w:val="none" w:sz="0" w:space="0" w:color="auto"/>
                    <w:bottom w:val="none" w:sz="0" w:space="0" w:color="auto"/>
                    <w:right w:val="none" w:sz="0" w:space="0" w:color="auto"/>
                  </w:divBdr>
                </w:div>
                <w:div w:id="1235356144">
                  <w:marLeft w:val="0"/>
                  <w:marRight w:val="0"/>
                  <w:marTop w:val="0"/>
                  <w:marBottom w:val="0"/>
                  <w:divBdr>
                    <w:top w:val="none" w:sz="0" w:space="0" w:color="auto"/>
                    <w:left w:val="none" w:sz="0" w:space="0" w:color="auto"/>
                    <w:bottom w:val="none" w:sz="0" w:space="0" w:color="auto"/>
                    <w:right w:val="none" w:sz="0" w:space="0" w:color="auto"/>
                  </w:divBdr>
                </w:div>
                <w:div w:id="1166289904">
                  <w:marLeft w:val="0"/>
                  <w:marRight w:val="0"/>
                  <w:marTop w:val="0"/>
                  <w:marBottom w:val="0"/>
                  <w:divBdr>
                    <w:top w:val="none" w:sz="0" w:space="0" w:color="auto"/>
                    <w:left w:val="none" w:sz="0" w:space="0" w:color="auto"/>
                    <w:bottom w:val="none" w:sz="0" w:space="0" w:color="auto"/>
                    <w:right w:val="none" w:sz="0" w:space="0" w:color="auto"/>
                  </w:divBdr>
                </w:div>
                <w:div w:id="866025110">
                  <w:marLeft w:val="0"/>
                  <w:marRight w:val="0"/>
                  <w:marTop w:val="0"/>
                  <w:marBottom w:val="0"/>
                  <w:divBdr>
                    <w:top w:val="none" w:sz="0" w:space="0" w:color="auto"/>
                    <w:left w:val="none" w:sz="0" w:space="0" w:color="auto"/>
                    <w:bottom w:val="none" w:sz="0" w:space="0" w:color="auto"/>
                    <w:right w:val="none" w:sz="0" w:space="0" w:color="auto"/>
                  </w:divBdr>
                </w:div>
                <w:div w:id="1687637519">
                  <w:marLeft w:val="0"/>
                  <w:marRight w:val="0"/>
                  <w:marTop w:val="0"/>
                  <w:marBottom w:val="0"/>
                  <w:divBdr>
                    <w:top w:val="none" w:sz="0" w:space="0" w:color="auto"/>
                    <w:left w:val="none" w:sz="0" w:space="0" w:color="auto"/>
                    <w:bottom w:val="none" w:sz="0" w:space="0" w:color="auto"/>
                    <w:right w:val="none" w:sz="0" w:space="0" w:color="auto"/>
                  </w:divBdr>
                </w:div>
                <w:div w:id="837499831">
                  <w:marLeft w:val="0"/>
                  <w:marRight w:val="0"/>
                  <w:marTop w:val="0"/>
                  <w:marBottom w:val="0"/>
                  <w:divBdr>
                    <w:top w:val="none" w:sz="0" w:space="0" w:color="auto"/>
                    <w:left w:val="none" w:sz="0" w:space="0" w:color="auto"/>
                    <w:bottom w:val="none" w:sz="0" w:space="0" w:color="auto"/>
                    <w:right w:val="none" w:sz="0" w:space="0" w:color="auto"/>
                  </w:divBdr>
                </w:div>
                <w:div w:id="1942643939">
                  <w:marLeft w:val="0"/>
                  <w:marRight w:val="0"/>
                  <w:marTop w:val="0"/>
                  <w:marBottom w:val="0"/>
                  <w:divBdr>
                    <w:top w:val="none" w:sz="0" w:space="0" w:color="auto"/>
                    <w:left w:val="none" w:sz="0" w:space="0" w:color="auto"/>
                    <w:bottom w:val="none" w:sz="0" w:space="0" w:color="auto"/>
                    <w:right w:val="none" w:sz="0" w:space="0" w:color="auto"/>
                  </w:divBdr>
                </w:div>
                <w:div w:id="29768578">
                  <w:marLeft w:val="0"/>
                  <w:marRight w:val="0"/>
                  <w:marTop w:val="0"/>
                  <w:marBottom w:val="0"/>
                  <w:divBdr>
                    <w:top w:val="none" w:sz="0" w:space="0" w:color="auto"/>
                    <w:left w:val="none" w:sz="0" w:space="0" w:color="auto"/>
                    <w:bottom w:val="none" w:sz="0" w:space="0" w:color="auto"/>
                    <w:right w:val="none" w:sz="0" w:space="0" w:color="auto"/>
                  </w:divBdr>
                </w:div>
                <w:div w:id="198861534">
                  <w:marLeft w:val="0"/>
                  <w:marRight w:val="0"/>
                  <w:marTop w:val="0"/>
                  <w:marBottom w:val="0"/>
                  <w:divBdr>
                    <w:top w:val="none" w:sz="0" w:space="0" w:color="auto"/>
                    <w:left w:val="none" w:sz="0" w:space="0" w:color="auto"/>
                    <w:bottom w:val="none" w:sz="0" w:space="0" w:color="auto"/>
                    <w:right w:val="none" w:sz="0" w:space="0" w:color="auto"/>
                  </w:divBdr>
                </w:div>
                <w:div w:id="389767944">
                  <w:marLeft w:val="0"/>
                  <w:marRight w:val="0"/>
                  <w:marTop w:val="0"/>
                  <w:marBottom w:val="0"/>
                  <w:divBdr>
                    <w:top w:val="none" w:sz="0" w:space="0" w:color="auto"/>
                    <w:left w:val="none" w:sz="0" w:space="0" w:color="auto"/>
                    <w:bottom w:val="none" w:sz="0" w:space="0" w:color="auto"/>
                    <w:right w:val="none" w:sz="0" w:space="0" w:color="auto"/>
                  </w:divBdr>
                </w:div>
                <w:div w:id="1313826926">
                  <w:marLeft w:val="0"/>
                  <w:marRight w:val="0"/>
                  <w:marTop w:val="0"/>
                  <w:marBottom w:val="0"/>
                  <w:divBdr>
                    <w:top w:val="none" w:sz="0" w:space="0" w:color="auto"/>
                    <w:left w:val="none" w:sz="0" w:space="0" w:color="auto"/>
                    <w:bottom w:val="none" w:sz="0" w:space="0" w:color="auto"/>
                    <w:right w:val="none" w:sz="0" w:space="0" w:color="auto"/>
                  </w:divBdr>
                </w:div>
                <w:div w:id="1584216977">
                  <w:marLeft w:val="0"/>
                  <w:marRight w:val="0"/>
                  <w:marTop w:val="0"/>
                  <w:marBottom w:val="0"/>
                  <w:divBdr>
                    <w:top w:val="none" w:sz="0" w:space="0" w:color="auto"/>
                    <w:left w:val="none" w:sz="0" w:space="0" w:color="auto"/>
                    <w:bottom w:val="none" w:sz="0" w:space="0" w:color="auto"/>
                    <w:right w:val="none" w:sz="0" w:space="0" w:color="auto"/>
                  </w:divBdr>
                </w:div>
                <w:div w:id="815952859">
                  <w:marLeft w:val="0"/>
                  <w:marRight w:val="0"/>
                  <w:marTop w:val="0"/>
                  <w:marBottom w:val="0"/>
                  <w:divBdr>
                    <w:top w:val="none" w:sz="0" w:space="0" w:color="auto"/>
                    <w:left w:val="none" w:sz="0" w:space="0" w:color="auto"/>
                    <w:bottom w:val="none" w:sz="0" w:space="0" w:color="auto"/>
                    <w:right w:val="none" w:sz="0" w:space="0" w:color="auto"/>
                  </w:divBdr>
                </w:div>
                <w:div w:id="853108841">
                  <w:marLeft w:val="0"/>
                  <w:marRight w:val="0"/>
                  <w:marTop w:val="0"/>
                  <w:marBottom w:val="0"/>
                  <w:divBdr>
                    <w:top w:val="none" w:sz="0" w:space="0" w:color="auto"/>
                    <w:left w:val="none" w:sz="0" w:space="0" w:color="auto"/>
                    <w:bottom w:val="none" w:sz="0" w:space="0" w:color="auto"/>
                    <w:right w:val="none" w:sz="0" w:space="0" w:color="auto"/>
                  </w:divBdr>
                </w:div>
                <w:div w:id="480930299">
                  <w:marLeft w:val="0"/>
                  <w:marRight w:val="0"/>
                  <w:marTop w:val="0"/>
                  <w:marBottom w:val="0"/>
                  <w:divBdr>
                    <w:top w:val="none" w:sz="0" w:space="0" w:color="auto"/>
                    <w:left w:val="none" w:sz="0" w:space="0" w:color="auto"/>
                    <w:bottom w:val="none" w:sz="0" w:space="0" w:color="auto"/>
                    <w:right w:val="none" w:sz="0" w:space="0" w:color="auto"/>
                  </w:divBdr>
                </w:div>
                <w:div w:id="1455061116">
                  <w:marLeft w:val="0"/>
                  <w:marRight w:val="0"/>
                  <w:marTop w:val="0"/>
                  <w:marBottom w:val="0"/>
                  <w:divBdr>
                    <w:top w:val="none" w:sz="0" w:space="0" w:color="auto"/>
                    <w:left w:val="none" w:sz="0" w:space="0" w:color="auto"/>
                    <w:bottom w:val="none" w:sz="0" w:space="0" w:color="auto"/>
                    <w:right w:val="none" w:sz="0" w:space="0" w:color="auto"/>
                  </w:divBdr>
                </w:div>
                <w:div w:id="1610317315">
                  <w:marLeft w:val="0"/>
                  <w:marRight w:val="0"/>
                  <w:marTop w:val="0"/>
                  <w:marBottom w:val="0"/>
                  <w:divBdr>
                    <w:top w:val="none" w:sz="0" w:space="0" w:color="auto"/>
                    <w:left w:val="none" w:sz="0" w:space="0" w:color="auto"/>
                    <w:bottom w:val="none" w:sz="0" w:space="0" w:color="auto"/>
                    <w:right w:val="none" w:sz="0" w:space="0" w:color="auto"/>
                  </w:divBdr>
                </w:div>
                <w:div w:id="1410805050">
                  <w:marLeft w:val="0"/>
                  <w:marRight w:val="0"/>
                  <w:marTop w:val="0"/>
                  <w:marBottom w:val="0"/>
                  <w:divBdr>
                    <w:top w:val="none" w:sz="0" w:space="0" w:color="auto"/>
                    <w:left w:val="none" w:sz="0" w:space="0" w:color="auto"/>
                    <w:bottom w:val="none" w:sz="0" w:space="0" w:color="auto"/>
                    <w:right w:val="none" w:sz="0" w:space="0" w:color="auto"/>
                  </w:divBdr>
                </w:div>
                <w:div w:id="252591331">
                  <w:marLeft w:val="0"/>
                  <w:marRight w:val="0"/>
                  <w:marTop w:val="0"/>
                  <w:marBottom w:val="0"/>
                  <w:divBdr>
                    <w:top w:val="none" w:sz="0" w:space="0" w:color="auto"/>
                    <w:left w:val="none" w:sz="0" w:space="0" w:color="auto"/>
                    <w:bottom w:val="none" w:sz="0" w:space="0" w:color="auto"/>
                    <w:right w:val="none" w:sz="0" w:space="0" w:color="auto"/>
                  </w:divBdr>
                </w:div>
                <w:div w:id="1743797697">
                  <w:marLeft w:val="0"/>
                  <w:marRight w:val="0"/>
                  <w:marTop w:val="0"/>
                  <w:marBottom w:val="0"/>
                  <w:divBdr>
                    <w:top w:val="none" w:sz="0" w:space="0" w:color="auto"/>
                    <w:left w:val="none" w:sz="0" w:space="0" w:color="auto"/>
                    <w:bottom w:val="none" w:sz="0" w:space="0" w:color="auto"/>
                    <w:right w:val="none" w:sz="0" w:space="0" w:color="auto"/>
                  </w:divBdr>
                </w:div>
                <w:div w:id="548688376">
                  <w:marLeft w:val="0"/>
                  <w:marRight w:val="0"/>
                  <w:marTop w:val="0"/>
                  <w:marBottom w:val="0"/>
                  <w:divBdr>
                    <w:top w:val="none" w:sz="0" w:space="0" w:color="auto"/>
                    <w:left w:val="none" w:sz="0" w:space="0" w:color="auto"/>
                    <w:bottom w:val="none" w:sz="0" w:space="0" w:color="auto"/>
                    <w:right w:val="none" w:sz="0" w:space="0" w:color="auto"/>
                  </w:divBdr>
                </w:div>
                <w:div w:id="1097943220">
                  <w:marLeft w:val="0"/>
                  <w:marRight w:val="0"/>
                  <w:marTop w:val="0"/>
                  <w:marBottom w:val="0"/>
                  <w:divBdr>
                    <w:top w:val="none" w:sz="0" w:space="0" w:color="auto"/>
                    <w:left w:val="none" w:sz="0" w:space="0" w:color="auto"/>
                    <w:bottom w:val="none" w:sz="0" w:space="0" w:color="auto"/>
                    <w:right w:val="none" w:sz="0" w:space="0" w:color="auto"/>
                  </w:divBdr>
                </w:div>
                <w:div w:id="1321887581">
                  <w:marLeft w:val="0"/>
                  <w:marRight w:val="0"/>
                  <w:marTop w:val="0"/>
                  <w:marBottom w:val="0"/>
                  <w:divBdr>
                    <w:top w:val="none" w:sz="0" w:space="0" w:color="auto"/>
                    <w:left w:val="none" w:sz="0" w:space="0" w:color="auto"/>
                    <w:bottom w:val="none" w:sz="0" w:space="0" w:color="auto"/>
                    <w:right w:val="none" w:sz="0" w:space="0" w:color="auto"/>
                  </w:divBdr>
                </w:div>
                <w:div w:id="174728231">
                  <w:marLeft w:val="0"/>
                  <w:marRight w:val="0"/>
                  <w:marTop w:val="0"/>
                  <w:marBottom w:val="0"/>
                  <w:divBdr>
                    <w:top w:val="none" w:sz="0" w:space="0" w:color="auto"/>
                    <w:left w:val="none" w:sz="0" w:space="0" w:color="auto"/>
                    <w:bottom w:val="none" w:sz="0" w:space="0" w:color="auto"/>
                    <w:right w:val="none" w:sz="0" w:space="0" w:color="auto"/>
                  </w:divBdr>
                </w:div>
                <w:div w:id="2099862173">
                  <w:marLeft w:val="0"/>
                  <w:marRight w:val="0"/>
                  <w:marTop w:val="0"/>
                  <w:marBottom w:val="0"/>
                  <w:divBdr>
                    <w:top w:val="none" w:sz="0" w:space="0" w:color="auto"/>
                    <w:left w:val="none" w:sz="0" w:space="0" w:color="auto"/>
                    <w:bottom w:val="none" w:sz="0" w:space="0" w:color="auto"/>
                    <w:right w:val="none" w:sz="0" w:space="0" w:color="auto"/>
                  </w:divBdr>
                </w:div>
                <w:div w:id="1694576306">
                  <w:marLeft w:val="0"/>
                  <w:marRight w:val="0"/>
                  <w:marTop w:val="0"/>
                  <w:marBottom w:val="0"/>
                  <w:divBdr>
                    <w:top w:val="none" w:sz="0" w:space="0" w:color="auto"/>
                    <w:left w:val="none" w:sz="0" w:space="0" w:color="auto"/>
                    <w:bottom w:val="none" w:sz="0" w:space="0" w:color="auto"/>
                    <w:right w:val="none" w:sz="0" w:space="0" w:color="auto"/>
                  </w:divBdr>
                </w:div>
                <w:div w:id="2022270812">
                  <w:marLeft w:val="0"/>
                  <w:marRight w:val="0"/>
                  <w:marTop w:val="0"/>
                  <w:marBottom w:val="0"/>
                  <w:divBdr>
                    <w:top w:val="none" w:sz="0" w:space="0" w:color="auto"/>
                    <w:left w:val="none" w:sz="0" w:space="0" w:color="auto"/>
                    <w:bottom w:val="none" w:sz="0" w:space="0" w:color="auto"/>
                    <w:right w:val="none" w:sz="0" w:space="0" w:color="auto"/>
                  </w:divBdr>
                </w:div>
                <w:div w:id="1512717590">
                  <w:marLeft w:val="0"/>
                  <w:marRight w:val="0"/>
                  <w:marTop w:val="0"/>
                  <w:marBottom w:val="0"/>
                  <w:divBdr>
                    <w:top w:val="none" w:sz="0" w:space="0" w:color="auto"/>
                    <w:left w:val="none" w:sz="0" w:space="0" w:color="auto"/>
                    <w:bottom w:val="none" w:sz="0" w:space="0" w:color="auto"/>
                    <w:right w:val="none" w:sz="0" w:space="0" w:color="auto"/>
                  </w:divBdr>
                </w:div>
                <w:div w:id="532349476">
                  <w:marLeft w:val="0"/>
                  <w:marRight w:val="0"/>
                  <w:marTop w:val="0"/>
                  <w:marBottom w:val="0"/>
                  <w:divBdr>
                    <w:top w:val="none" w:sz="0" w:space="0" w:color="auto"/>
                    <w:left w:val="none" w:sz="0" w:space="0" w:color="auto"/>
                    <w:bottom w:val="none" w:sz="0" w:space="0" w:color="auto"/>
                    <w:right w:val="none" w:sz="0" w:space="0" w:color="auto"/>
                  </w:divBdr>
                </w:div>
                <w:div w:id="916595911">
                  <w:marLeft w:val="0"/>
                  <w:marRight w:val="0"/>
                  <w:marTop w:val="0"/>
                  <w:marBottom w:val="0"/>
                  <w:divBdr>
                    <w:top w:val="none" w:sz="0" w:space="0" w:color="auto"/>
                    <w:left w:val="none" w:sz="0" w:space="0" w:color="auto"/>
                    <w:bottom w:val="none" w:sz="0" w:space="0" w:color="auto"/>
                    <w:right w:val="none" w:sz="0" w:space="0" w:color="auto"/>
                  </w:divBdr>
                </w:div>
                <w:div w:id="1989552603">
                  <w:marLeft w:val="0"/>
                  <w:marRight w:val="0"/>
                  <w:marTop w:val="0"/>
                  <w:marBottom w:val="0"/>
                  <w:divBdr>
                    <w:top w:val="none" w:sz="0" w:space="0" w:color="auto"/>
                    <w:left w:val="none" w:sz="0" w:space="0" w:color="auto"/>
                    <w:bottom w:val="none" w:sz="0" w:space="0" w:color="auto"/>
                    <w:right w:val="none" w:sz="0" w:space="0" w:color="auto"/>
                  </w:divBdr>
                </w:div>
                <w:div w:id="1327588827">
                  <w:marLeft w:val="0"/>
                  <w:marRight w:val="0"/>
                  <w:marTop w:val="0"/>
                  <w:marBottom w:val="0"/>
                  <w:divBdr>
                    <w:top w:val="none" w:sz="0" w:space="0" w:color="auto"/>
                    <w:left w:val="none" w:sz="0" w:space="0" w:color="auto"/>
                    <w:bottom w:val="none" w:sz="0" w:space="0" w:color="auto"/>
                    <w:right w:val="none" w:sz="0" w:space="0" w:color="auto"/>
                  </w:divBdr>
                </w:div>
                <w:div w:id="444277448">
                  <w:marLeft w:val="0"/>
                  <w:marRight w:val="0"/>
                  <w:marTop w:val="0"/>
                  <w:marBottom w:val="0"/>
                  <w:divBdr>
                    <w:top w:val="none" w:sz="0" w:space="0" w:color="auto"/>
                    <w:left w:val="none" w:sz="0" w:space="0" w:color="auto"/>
                    <w:bottom w:val="none" w:sz="0" w:space="0" w:color="auto"/>
                    <w:right w:val="none" w:sz="0" w:space="0" w:color="auto"/>
                  </w:divBdr>
                </w:div>
                <w:div w:id="1923105037">
                  <w:marLeft w:val="0"/>
                  <w:marRight w:val="0"/>
                  <w:marTop w:val="0"/>
                  <w:marBottom w:val="0"/>
                  <w:divBdr>
                    <w:top w:val="none" w:sz="0" w:space="0" w:color="auto"/>
                    <w:left w:val="none" w:sz="0" w:space="0" w:color="auto"/>
                    <w:bottom w:val="none" w:sz="0" w:space="0" w:color="auto"/>
                    <w:right w:val="none" w:sz="0" w:space="0" w:color="auto"/>
                  </w:divBdr>
                </w:div>
                <w:div w:id="795418056">
                  <w:marLeft w:val="0"/>
                  <w:marRight w:val="0"/>
                  <w:marTop w:val="0"/>
                  <w:marBottom w:val="0"/>
                  <w:divBdr>
                    <w:top w:val="none" w:sz="0" w:space="0" w:color="auto"/>
                    <w:left w:val="none" w:sz="0" w:space="0" w:color="auto"/>
                    <w:bottom w:val="none" w:sz="0" w:space="0" w:color="auto"/>
                    <w:right w:val="none" w:sz="0" w:space="0" w:color="auto"/>
                  </w:divBdr>
                </w:div>
                <w:div w:id="182746315">
                  <w:marLeft w:val="0"/>
                  <w:marRight w:val="0"/>
                  <w:marTop w:val="0"/>
                  <w:marBottom w:val="0"/>
                  <w:divBdr>
                    <w:top w:val="none" w:sz="0" w:space="0" w:color="auto"/>
                    <w:left w:val="none" w:sz="0" w:space="0" w:color="auto"/>
                    <w:bottom w:val="none" w:sz="0" w:space="0" w:color="auto"/>
                    <w:right w:val="none" w:sz="0" w:space="0" w:color="auto"/>
                  </w:divBdr>
                </w:div>
                <w:div w:id="757138856">
                  <w:marLeft w:val="0"/>
                  <w:marRight w:val="0"/>
                  <w:marTop w:val="0"/>
                  <w:marBottom w:val="0"/>
                  <w:divBdr>
                    <w:top w:val="none" w:sz="0" w:space="0" w:color="auto"/>
                    <w:left w:val="none" w:sz="0" w:space="0" w:color="auto"/>
                    <w:bottom w:val="none" w:sz="0" w:space="0" w:color="auto"/>
                    <w:right w:val="none" w:sz="0" w:space="0" w:color="auto"/>
                  </w:divBdr>
                </w:div>
                <w:div w:id="263926714">
                  <w:marLeft w:val="0"/>
                  <w:marRight w:val="0"/>
                  <w:marTop w:val="0"/>
                  <w:marBottom w:val="0"/>
                  <w:divBdr>
                    <w:top w:val="none" w:sz="0" w:space="0" w:color="auto"/>
                    <w:left w:val="none" w:sz="0" w:space="0" w:color="auto"/>
                    <w:bottom w:val="none" w:sz="0" w:space="0" w:color="auto"/>
                    <w:right w:val="none" w:sz="0" w:space="0" w:color="auto"/>
                  </w:divBdr>
                </w:div>
                <w:div w:id="2073306553">
                  <w:marLeft w:val="0"/>
                  <w:marRight w:val="0"/>
                  <w:marTop w:val="0"/>
                  <w:marBottom w:val="0"/>
                  <w:divBdr>
                    <w:top w:val="none" w:sz="0" w:space="0" w:color="auto"/>
                    <w:left w:val="none" w:sz="0" w:space="0" w:color="auto"/>
                    <w:bottom w:val="none" w:sz="0" w:space="0" w:color="auto"/>
                    <w:right w:val="none" w:sz="0" w:space="0" w:color="auto"/>
                  </w:divBdr>
                </w:div>
                <w:div w:id="1185902288">
                  <w:marLeft w:val="0"/>
                  <w:marRight w:val="0"/>
                  <w:marTop w:val="0"/>
                  <w:marBottom w:val="0"/>
                  <w:divBdr>
                    <w:top w:val="none" w:sz="0" w:space="0" w:color="auto"/>
                    <w:left w:val="none" w:sz="0" w:space="0" w:color="auto"/>
                    <w:bottom w:val="none" w:sz="0" w:space="0" w:color="auto"/>
                    <w:right w:val="none" w:sz="0" w:space="0" w:color="auto"/>
                  </w:divBdr>
                </w:div>
                <w:div w:id="1426530994">
                  <w:marLeft w:val="0"/>
                  <w:marRight w:val="0"/>
                  <w:marTop w:val="0"/>
                  <w:marBottom w:val="0"/>
                  <w:divBdr>
                    <w:top w:val="none" w:sz="0" w:space="0" w:color="auto"/>
                    <w:left w:val="none" w:sz="0" w:space="0" w:color="auto"/>
                    <w:bottom w:val="none" w:sz="0" w:space="0" w:color="auto"/>
                    <w:right w:val="none" w:sz="0" w:space="0" w:color="auto"/>
                  </w:divBdr>
                </w:div>
                <w:div w:id="384254082">
                  <w:marLeft w:val="0"/>
                  <w:marRight w:val="0"/>
                  <w:marTop w:val="0"/>
                  <w:marBottom w:val="0"/>
                  <w:divBdr>
                    <w:top w:val="none" w:sz="0" w:space="0" w:color="auto"/>
                    <w:left w:val="none" w:sz="0" w:space="0" w:color="auto"/>
                    <w:bottom w:val="none" w:sz="0" w:space="0" w:color="auto"/>
                    <w:right w:val="none" w:sz="0" w:space="0" w:color="auto"/>
                  </w:divBdr>
                </w:div>
                <w:div w:id="1198859320">
                  <w:marLeft w:val="0"/>
                  <w:marRight w:val="0"/>
                  <w:marTop w:val="0"/>
                  <w:marBottom w:val="0"/>
                  <w:divBdr>
                    <w:top w:val="none" w:sz="0" w:space="0" w:color="auto"/>
                    <w:left w:val="none" w:sz="0" w:space="0" w:color="auto"/>
                    <w:bottom w:val="none" w:sz="0" w:space="0" w:color="auto"/>
                    <w:right w:val="none" w:sz="0" w:space="0" w:color="auto"/>
                  </w:divBdr>
                </w:div>
                <w:div w:id="486023040">
                  <w:marLeft w:val="0"/>
                  <w:marRight w:val="0"/>
                  <w:marTop w:val="0"/>
                  <w:marBottom w:val="0"/>
                  <w:divBdr>
                    <w:top w:val="none" w:sz="0" w:space="0" w:color="auto"/>
                    <w:left w:val="none" w:sz="0" w:space="0" w:color="auto"/>
                    <w:bottom w:val="none" w:sz="0" w:space="0" w:color="auto"/>
                    <w:right w:val="none" w:sz="0" w:space="0" w:color="auto"/>
                  </w:divBdr>
                </w:div>
                <w:div w:id="2028365922">
                  <w:marLeft w:val="0"/>
                  <w:marRight w:val="0"/>
                  <w:marTop w:val="0"/>
                  <w:marBottom w:val="0"/>
                  <w:divBdr>
                    <w:top w:val="none" w:sz="0" w:space="0" w:color="auto"/>
                    <w:left w:val="none" w:sz="0" w:space="0" w:color="auto"/>
                    <w:bottom w:val="none" w:sz="0" w:space="0" w:color="auto"/>
                    <w:right w:val="none" w:sz="0" w:space="0" w:color="auto"/>
                  </w:divBdr>
                </w:div>
                <w:div w:id="596670725">
                  <w:marLeft w:val="0"/>
                  <w:marRight w:val="0"/>
                  <w:marTop w:val="0"/>
                  <w:marBottom w:val="0"/>
                  <w:divBdr>
                    <w:top w:val="none" w:sz="0" w:space="0" w:color="auto"/>
                    <w:left w:val="none" w:sz="0" w:space="0" w:color="auto"/>
                    <w:bottom w:val="none" w:sz="0" w:space="0" w:color="auto"/>
                    <w:right w:val="none" w:sz="0" w:space="0" w:color="auto"/>
                  </w:divBdr>
                </w:div>
                <w:div w:id="1783766587">
                  <w:marLeft w:val="0"/>
                  <w:marRight w:val="0"/>
                  <w:marTop w:val="0"/>
                  <w:marBottom w:val="0"/>
                  <w:divBdr>
                    <w:top w:val="none" w:sz="0" w:space="0" w:color="auto"/>
                    <w:left w:val="none" w:sz="0" w:space="0" w:color="auto"/>
                    <w:bottom w:val="none" w:sz="0" w:space="0" w:color="auto"/>
                    <w:right w:val="none" w:sz="0" w:space="0" w:color="auto"/>
                  </w:divBdr>
                </w:div>
                <w:div w:id="1600799049">
                  <w:marLeft w:val="0"/>
                  <w:marRight w:val="0"/>
                  <w:marTop w:val="0"/>
                  <w:marBottom w:val="0"/>
                  <w:divBdr>
                    <w:top w:val="none" w:sz="0" w:space="0" w:color="auto"/>
                    <w:left w:val="none" w:sz="0" w:space="0" w:color="auto"/>
                    <w:bottom w:val="none" w:sz="0" w:space="0" w:color="auto"/>
                    <w:right w:val="none" w:sz="0" w:space="0" w:color="auto"/>
                  </w:divBdr>
                </w:div>
                <w:div w:id="944535981">
                  <w:marLeft w:val="0"/>
                  <w:marRight w:val="0"/>
                  <w:marTop w:val="0"/>
                  <w:marBottom w:val="0"/>
                  <w:divBdr>
                    <w:top w:val="none" w:sz="0" w:space="0" w:color="auto"/>
                    <w:left w:val="none" w:sz="0" w:space="0" w:color="auto"/>
                    <w:bottom w:val="none" w:sz="0" w:space="0" w:color="auto"/>
                    <w:right w:val="none" w:sz="0" w:space="0" w:color="auto"/>
                  </w:divBdr>
                </w:div>
                <w:div w:id="305354325">
                  <w:marLeft w:val="0"/>
                  <w:marRight w:val="0"/>
                  <w:marTop w:val="0"/>
                  <w:marBottom w:val="0"/>
                  <w:divBdr>
                    <w:top w:val="none" w:sz="0" w:space="0" w:color="auto"/>
                    <w:left w:val="none" w:sz="0" w:space="0" w:color="auto"/>
                    <w:bottom w:val="none" w:sz="0" w:space="0" w:color="auto"/>
                    <w:right w:val="none" w:sz="0" w:space="0" w:color="auto"/>
                  </w:divBdr>
                </w:div>
                <w:div w:id="568807629">
                  <w:marLeft w:val="0"/>
                  <w:marRight w:val="0"/>
                  <w:marTop w:val="0"/>
                  <w:marBottom w:val="0"/>
                  <w:divBdr>
                    <w:top w:val="none" w:sz="0" w:space="0" w:color="auto"/>
                    <w:left w:val="none" w:sz="0" w:space="0" w:color="auto"/>
                    <w:bottom w:val="none" w:sz="0" w:space="0" w:color="auto"/>
                    <w:right w:val="none" w:sz="0" w:space="0" w:color="auto"/>
                  </w:divBdr>
                </w:div>
                <w:div w:id="1576427068">
                  <w:marLeft w:val="0"/>
                  <w:marRight w:val="0"/>
                  <w:marTop w:val="0"/>
                  <w:marBottom w:val="0"/>
                  <w:divBdr>
                    <w:top w:val="none" w:sz="0" w:space="0" w:color="auto"/>
                    <w:left w:val="none" w:sz="0" w:space="0" w:color="auto"/>
                    <w:bottom w:val="none" w:sz="0" w:space="0" w:color="auto"/>
                    <w:right w:val="none" w:sz="0" w:space="0" w:color="auto"/>
                  </w:divBdr>
                </w:div>
                <w:div w:id="1381712958">
                  <w:marLeft w:val="0"/>
                  <w:marRight w:val="0"/>
                  <w:marTop w:val="0"/>
                  <w:marBottom w:val="0"/>
                  <w:divBdr>
                    <w:top w:val="none" w:sz="0" w:space="0" w:color="auto"/>
                    <w:left w:val="none" w:sz="0" w:space="0" w:color="auto"/>
                    <w:bottom w:val="none" w:sz="0" w:space="0" w:color="auto"/>
                    <w:right w:val="none" w:sz="0" w:space="0" w:color="auto"/>
                  </w:divBdr>
                </w:div>
                <w:div w:id="694043514">
                  <w:marLeft w:val="0"/>
                  <w:marRight w:val="0"/>
                  <w:marTop w:val="0"/>
                  <w:marBottom w:val="0"/>
                  <w:divBdr>
                    <w:top w:val="none" w:sz="0" w:space="0" w:color="auto"/>
                    <w:left w:val="none" w:sz="0" w:space="0" w:color="auto"/>
                    <w:bottom w:val="none" w:sz="0" w:space="0" w:color="auto"/>
                    <w:right w:val="none" w:sz="0" w:space="0" w:color="auto"/>
                  </w:divBdr>
                </w:div>
                <w:div w:id="1141268989">
                  <w:marLeft w:val="0"/>
                  <w:marRight w:val="0"/>
                  <w:marTop w:val="0"/>
                  <w:marBottom w:val="0"/>
                  <w:divBdr>
                    <w:top w:val="none" w:sz="0" w:space="0" w:color="auto"/>
                    <w:left w:val="none" w:sz="0" w:space="0" w:color="auto"/>
                    <w:bottom w:val="none" w:sz="0" w:space="0" w:color="auto"/>
                    <w:right w:val="none" w:sz="0" w:space="0" w:color="auto"/>
                  </w:divBdr>
                </w:div>
                <w:div w:id="1293057183">
                  <w:marLeft w:val="0"/>
                  <w:marRight w:val="0"/>
                  <w:marTop w:val="0"/>
                  <w:marBottom w:val="0"/>
                  <w:divBdr>
                    <w:top w:val="none" w:sz="0" w:space="0" w:color="auto"/>
                    <w:left w:val="none" w:sz="0" w:space="0" w:color="auto"/>
                    <w:bottom w:val="none" w:sz="0" w:space="0" w:color="auto"/>
                    <w:right w:val="none" w:sz="0" w:space="0" w:color="auto"/>
                  </w:divBdr>
                </w:div>
                <w:div w:id="444693894">
                  <w:marLeft w:val="0"/>
                  <w:marRight w:val="0"/>
                  <w:marTop w:val="0"/>
                  <w:marBottom w:val="0"/>
                  <w:divBdr>
                    <w:top w:val="none" w:sz="0" w:space="0" w:color="auto"/>
                    <w:left w:val="none" w:sz="0" w:space="0" w:color="auto"/>
                    <w:bottom w:val="none" w:sz="0" w:space="0" w:color="auto"/>
                    <w:right w:val="none" w:sz="0" w:space="0" w:color="auto"/>
                  </w:divBdr>
                </w:div>
                <w:div w:id="734275949">
                  <w:marLeft w:val="0"/>
                  <w:marRight w:val="0"/>
                  <w:marTop w:val="0"/>
                  <w:marBottom w:val="0"/>
                  <w:divBdr>
                    <w:top w:val="none" w:sz="0" w:space="0" w:color="auto"/>
                    <w:left w:val="none" w:sz="0" w:space="0" w:color="auto"/>
                    <w:bottom w:val="none" w:sz="0" w:space="0" w:color="auto"/>
                    <w:right w:val="none" w:sz="0" w:space="0" w:color="auto"/>
                  </w:divBdr>
                </w:div>
              </w:divsChild>
            </w:div>
            <w:div w:id="1583644483">
              <w:marLeft w:val="0"/>
              <w:marRight w:val="0"/>
              <w:marTop w:val="0"/>
              <w:marBottom w:val="0"/>
              <w:divBdr>
                <w:top w:val="none" w:sz="0" w:space="0" w:color="auto"/>
                <w:left w:val="none" w:sz="0" w:space="0" w:color="auto"/>
                <w:bottom w:val="none" w:sz="0" w:space="0" w:color="auto"/>
                <w:right w:val="none" w:sz="0" w:space="0" w:color="auto"/>
              </w:divBdr>
              <w:divsChild>
                <w:div w:id="67271717">
                  <w:marLeft w:val="0"/>
                  <w:marRight w:val="0"/>
                  <w:marTop w:val="0"/>
                  <w:marBottom w:val="0"/>
                  <w:divBdr>
                    <w:top w:val="none" w:sz="0" w:space="0" w:color="auto"/>
                    <w:left w:val="none" w:sz="0" w:space="0" w:color="auto"/>
                    <w:bottom w:val="none" w:sz="0" w:space="0" w:color="auto"/>
                    <w:right w:val="none" w:sz="0" w:space="0" w:color="auto"/>
                  </w:divBdr>
                </w:div>
                <w:div w:id="1269849043">
                  <w:marLeft w:val="0"/>
                  <w:marRight w:val="0"/>
                  <w:marTop w:val="0"/>
                  <w:marBottom w:val="0"/>
                  <w:divBdr>
                    <w:top w:val="none" w:sz="0" w:space="0" w:color="auto"/>
                    <w:left w:val="none" w:sz="0" w:space="0" w:color="auto"/>
                    <w:bottom w:val="none" w:sz="0" w:space="0" w:color="auto"/>
                    <w:right w:val="none" w:sz="0" w:space="0" w:color="auto"/>
                  </w:divBdr>
                </w:div>
                <w:div w:id="1249541487">
                  <w:marLeft w:val="0"/>
                  <w:marRight w:val="0"/>
                  <w:marTop w:val="0"/>
                  <w:marBottom w:val="0"/>
                  <w:divBdr>
                    <w:top w:val="none" w:sz="0" w:space="0" w:color="auto"/>
                    <w:left w:val="none" w:sz="0" w:space="0" w:color="auto"/>
                    <w:bottom w:val="none" w:sz="0" w:space="0" w:color="auto"/>
                    <w:right w:val="none" w:sz="0" w:space="0" w:color="auto"/>
                  </w:divBdr>
                </w:div>
                <w:div w:id="1038704972">
                  <w:marLeft w:val="0"/>
                  <w:marRight w:val="0"/>
                  <w:marTop w:val="0"/>
                  <w:marBottom w:val="0"/>
                  <w:divBdr>
                    <w:top w:val="none" w:sz="0" w:space="0" w:color="auto"/>
                    <w:left w:val="none" w:sz="0" w:space="0" w:color="auto"/>
                    <w:bottom w:val="none" w:sz="0" w:space="0" w:color="auto"/>
                    <w:right w:val="none" w:sz="0" w:space="0" w:color="auto"/>
                  </w:divBdr>
                </w:div>
                <w:div w:id="1058476932">
                  <w:marLeft w:val="0"/>
                  <w:marRight w:val="0"/>
                  <w:marTop w:val="0"/>
                  <w:marBottom w:val="0"/>
                  <w:divBdr>
                    <w:top w:val="none" w:sz="0" w:space="0" w:color="auto"/>
                    <w:left w:val="none" w:sz="0" w:space="0" w:color="auto"/>
                    <w:bottom w:val="none" w:sz="0" w:space="0" w:color="auto"/>
                    <w:right w:val="none" w:sz="0" w:space="0" w:color="auto"/>
                  </w:divBdr>
                </w:div>
                <w:div w:id="748885268">
                  <w:marLeft w:val="0"/>
                  <w:marRight w:val="0"/>
                  <w:marTop w:val="0"/>
                  <w:marBottom w:val="0"/>
                  <w:divBdr>
                    <w:top w:val="none" w:sz="0" w:space="0" w:color="auto"/>
                    <w:left w:val="none" w:sz="0" w:space="0" w:color="auto"/>
                    <w:bottom w:val="none" w:sz="0" w:space="0" w:color="auto"/>
                    <w:right w:val="none" w:sz="0" w:space="0" w:color="auto"/>
                  </w:divBdr>
                </w:div>
                <w:div w:id="521671059">
                  <w:marLeft w:val="0"/>
                  <w:marRight w:val="0"/>
                  <w:marTop w:val="0"/>
                  <w:marBottom w:val="0"/>
                  <w:divBdr>
                    <w:top w:val="none" w:sz="0" w:space="0" w:color="auto"/>
                    <w:left w:val="none" w:sz="0" w:space="0" w:color="auto"/>
                    <w:bottom w:val="none" w:sz="0" w:space="0" w:color="auto"/>
                    <w:right w:val="none" w:sz="0" w:space="0" w:color="auto"/>
                  </w:divBdr>
                </w:div>
                <w:div w:id="1235167083">
                  <w:marLeft w:val="0"/>
                  <w:marRight w:val="0"/>
                  <w:marTop w:val="0"/>
                  <w:marBottom w:val="0"/>
                  <w:divBdr>
                    <w:top w:val="none" w:sz="0" w:space="0" w:color="auto"/>
                    <w:left w:val="none" w:sz="0" w:space="0" w:color="auto"/>
                    <w:bottom w:val="none" w:sz="0" w:space="0" w:color="auto"/>
                    <w:right w:val="none" w:sz="0" w:space="0" w:color="auto"/>
                  </w:divBdr>
                </w:div>
                <w:div w:id="1373654383">
                  <w:marLeft w:val="0"/>
                  <w:marRight w:val="0"/>
                  <w:marTop w:val="0"/>
                  <w:marBottom w:val="0"/>
                  <w:divBdr>
                    <w:top w:val="none" w:sz="0" w:space="0" w:color="auto"/>
                    <w:left w:val="none" w:sz="0" w:space="0" w:color="auto"/>
                    <w:bottom w:val="none" w:sz="0" w:space="0" w:color="auto"/>
                    <w:right w:val="none" w:sz="0" w:space="0" w:color="auto"/>
                  </w:divBdr>
                </w:div>
                <w:div w:id="941500158">
                  <w:marLeft w:val="0"/>
                  <w:marRight w:val="0"/>
                  <w:marTop w:val="0"/>
                  <w:marBottom w:val="0"/>
                  <w:divBdr>
                    <w:top w:val="none" w:sz="0" w:space="0" w:color="auto"/>
                    <w:left w:val="none" w:sz="0" w:space="0" w:color="auto"/>
                    <w:bottom w:val="none" w:sz="0" w:space="0" w:color="auto"/>
                    <w:right w:val="none" w:sz="0" w:space="0" w:color="auto"/>
                  </w:divBdr>
                </w:div>
                <w:div w:id="1911573385">
                  <w:marLeft w:val="0"/>
                  <w:marRight w:val="0"/>
                  <w:marTop w:val="0"/>
                  <w:marBottom w:val="0"/>
                  <w:divBdr>
                    <w:top w:val="none" w:sz="0" w:space="0" w:color="auto"/>
                    <w:left w:val="none" w:sz="0" w:space="0" w:color="auto"/>
                    <w:bottom w:val="none" w:sz="0" w:space="0" w:color="auto"/>
                    <w:right w:val="none" w:sz="0" w:space="0" w:color="auto"/>
                  </w:divBdr>
                </w:div>
                <w:div w:id="1385056744">
                  <w:marLeft w:val="0"/>
                  <w:marRight w:val="0"/>
                  <w:marTop w:val="0"/>
                  <w:marBottom w:val="0"/>
                  <w:divBdr>
                    <w:top w:val="none" w:sz="0" w:space="0" w:color="auto"/>
                    <w:left w:val="none" w:sz="0" w:space="0" w:color="auto"/>
                    <w:bottom w:val="none" w:sz="0" w:space="0" w:color="auto"/>
                    <w:right w:val="none" w:sz="0" w:space="0" w:color="auto"/>
                  </w:divBdr>
                </w:div>
                <w:div w:id="1834879833">
                  <w:marLeft w:val="0"/>
                  <w:marRight w:val="0"/>
                  <w:marTop w:val="0"/>
                  <w:marBottom w:val="0"/>
                  <w:divBdr>
                    <w:top w:val="none" w:sz="0" w:space="0" w:color="auto"/>
                    <w:left w:val="none" w:sz="0" w:space="0" w:color="auto"/>
                    <w:bottom w:val="none" w:sz="0" w:space="0" w:color="auto"/>
                    <w:right w:val="none" w:sz="0" w:space="0" w:color="auto"/>
                  </w:divBdr>
                </w:div>
                <w:div w:id="1856192054">
                  <w:marLeft w:val="0"/>
                  <w:marRight w:val="0"/>
                  <w:marTop w:val="0"/>
                  <w:marBottom w:val="0"/>
                  <w:divBdr>
                    <w:top w:val="none" w:sz="0" w:space="0" w:color="auto"/>
                    <w:left w:val="none" w:sz="0" w:space="0" w:color="auto"/>
                    <w:bottom w:val="none" w:sz="0" w:space="0" w:color="auto"/>
                    <w:right w:val="none" w:sz="0" w:space="0" w:color="auto"/>
                  </w:divBdr>
                </w:div>
                <w:div w:id="1115295095">
                  <w:marLeft w:val="0"/>
                  <w:marRight w:val="0"/>
                  <w:marTop w:val="0"/>
                  <w:marBottom w:val="0"/>
                  <w:divBdr>
                    <w:top w:val="none" w:sz="0" w:space="0" w:color="auto"/>
                    <w:left w:val="none" w:sz="0" w:space="0" w:color="auto"/>
                    <w:bottom w:val="none" w:sz="0" w:space="0" w:color="auto"/>
                    <w:right w:val="none" w:sz="0" w:space="0" w:color="auto"/>
                  </w:divBdr>
                </w:div>
                <w:div w:id="676418308">
                  <w:marLeft w:val="0"/>
                  <w:marRight w:val="0"/>
                  <w:marTop w:val="0"/>
                  <w:marBottom w:val="0"/>
                  <w:divBdr>
                    <w:top w:val="none" w:sz="0" w:space="0" w:color="auto"/>
                    <w:left w:val="none" w:sz="0" w:space="0" w:color="auto"/>
                    <w:bottom w:val="none" w:sz="0" w:space="0" w:color="auto"/>
                    <w:right w:val="none" w:sz="0" w:space="0" w:color="auto"/>
                  </w:divBdr>
                </w:div>
                <w:div w:id="1933850652">
                  <w:marLeft w:val="0"/>
                  <w:marRight w:val="0"/>
                  <w:marTop w:val="0"/>
                  <w:marBottom w:val="0"/>
                  <w:divBdr>
                    <w:top w:val="none" w:sz="0" w:space="0" w:color="auto"/>
                    <w:left w:val="none" w:sz="0" w:space="0" w:color="auto"/>
                    <w:bottom w:val="none" w:sz="0" w:space="0" w:color="auto"/>
                    <w:right w:val="none" w:sz="0" w:space="0" w:color="auto"/>
                  </w:divBdr>
                </w:div>
                <w:div w:id="433138323">
                  <w:marLeft w:val="0"/>
                  <w:marRight w:val="0"/>
                  <w:marTop w:val="0"/>
                  <w:marBottom w:val="0"/>
                  <w:divBdr>
                    <w:top w:val="none" w:sz="0" w:space="0" w:color="auto"/>
                    <w:left w:val="none" w:sz="0" w:space="0" w:color="auto"/>
                    <w:bottom w:val="none" w:sz="0" w:space="0" w:color="auto"/>
                    <w:right w:val="none" w:sz="0" w:space="0" w:color="auto"/>
                  </w:divBdr>
                </w:div>
                <w:div w:id="1809276349">
                  <w:marLeft w:val="0"/>
                  <w:marRight w:val="0"/>
                  <w:marTop w:val="0"/>
                  <w:marBottom w:val="0"/>
                  <w:divBdr>
                    <w:top w:val="none" w:sz="0" w:space="0" w:color="auto"/>
                    <w:left w:val="none" w:sz="0" w:space="0" w:color="auto"/>
                    <w:bottom w:val="none" w:sz="0" w:space="0" w:color="auto"/>
                    <w:right w:val="none" w:sz="0" w:space="0" w:color="auto"/>
                  </w:divBdr>
                </w:div>
                <w:div w:id="946808784">
                  <w:marLeft w:val="0"/>
                  <w:marRight w:val="0"/>
                  <w:marTop w:val="0"/>
                  <w:marBottom w:val="0"/>
                  <w:divBdr>
                    <w:top w:val="none" w:sz="0" w:space="0" w:color="auto"/>
                    <w:left w:val="none" w:sz="0" w:space="0" w:color="auto"/>
                    <w:bottom w:val="none" w:sz="0" w:space="0" w:color="auto"/>
                    <w:right w:val="none" w:sz="0" w:space="0" w:color="auto"/>
                  </w:divBdr>
                </w:div>
                <w:div w:id="1661154061">
                  <w:marLeft w:val="0"/>
                  <w:marRight w:val="0"/>
                  <w:marTop w:val="0"/>
                  <w:marBottom w:val="0"/>
                  <w:divBdr>
                    <w:top w:val="none" w:sz="0" w:space="0" w:color="auto"/>
                    <w:left w:val="none" w:sz="0" w:space="0" w:color="auto"/>
                    <w:bottom w:val="none" w:sz="0" w:space="0" w:color="auto"/>
                    <w:right w:val="none" w:sz="0" w:space="0" w:color="auto"/>
                  </w:divBdr>
                </w:div>
                <w:div w:id="392192623">
                  <w:marLeft w:val="0"/>
                  <w:marRight w:val="0"/>
                  <w:marTop w:val="0"/>
                  <w:marBottom w:val="0"/>
                  <w:divBdr>
                    <w:top w:val="none" w:sz="0" w:space="0" w:color="auto"/>
                    <w:left w:val="none" w:sz="0" w:space="0" w:color="auto"/>
                    <w:bottom w:val="none" w:sz="0" w:space="0" w:color="auto"/>
                    <w:right w:val="none" w:sz="0" w:space="0" w:color="auto"/>
                  </w:divBdr>
                </w:div>
                <w:div w:id="1576669019">
                  <w:marLeft w:val="0"/>
                  <w:marRight w:val="0"/>
                  <w:marTop w:val="0"/>
                  <w:marBottom w:val="0"/>
                  <w:divBdr>
                    <w:top w:val="none" w:sz="0" w:space="0" w:color="auto"/>
                    <w:left w:val="none" w:sz="0" w:space="0" w:color="auto"/>
                    <w:bottom w:val="none" w:sz="0" w:space="0" w:color="auto"/>
                    <w:right w:val="none" w:sz="0" w:space="0" w:color="auto"/>
                  </w:divBdr>
                </w:div>
                <w:div w:id="546840407">
                  <w:marLeft w:val="0"/>
                  <w:marRight w:val="0"/>
                  <w:marTop w:val="0"/>
                  <w:marBottom w:val="0"/>
                  <w:divBdr>
                    <w:top w:val="none" w:sz="0" w:space="0" w:color="auto"/>
                    <w:left w:val="none" w:sz="0" w:space="0" w:color="auto"/>
                    <w:bottom w:val="none" w:sz="0" w:space="0" w:color="auto"/>
                    <w:right w:val="none" w:sz="0" w:space="0" w:color="auto"/>
                  </w:divBdr>
                </w:div>
                <w:div w:id="1618760047">
                  <w:marLeft w:val="0"/>
                  <w:marRight w:val="0"/>
                  <w:marTop w:val="0"/>
                  <w:marBottom w:val="0"/>
                  <w:divBdr>
                    <w:top w:val="none" w:sz="0" w:space="0" w:color="auto"/>
                    <w:left w:val="none" w:sz="0" w:space="0" w:color="auto"/>
                    <w:bottom w:val="none" w:sz="0" w:space="0" w:color="auto"/>
                    <w:right w:val="none" w:sz="0" w:space="0" w:color="auto"/>
                  </w:divBdr>
                </w:div>
                <w:div w:id="936602069">
                  <w:marLeft w:val="0"/>
                  <w:marRight w:val="0"/>
                  <w:marTop w:val="0"/>
                  <w:marBottom w:val="0"/>
                  <w:divBdr>
                    <w:top w:val="none" w:sz="0" w:space="0" w:color="auto"/>
                    <w:left w:val="none" w:sz="0" w:space="0" w:color="auto"/>
                    <w:bottom w:val="none" w:sz="0" w:space="0" w:color="auto"/>
                    <w:right w:val="none" w:sz="0" w:space="0" w:color="auto"/>
                  </w:divBdr>
                </w:div>
                <w:div w:id="806245569">
                  <w:marLeft w:val="0"/>
                  <w:marRight w:val="0"/>
                  <w:marTop w:val="0"/>
                  <w:marBottom w:val="0"/>
                  <w:divBdr>
                    <w:top w:val="none" w:sz="0" w:space="0" w:color="auto"/>
                    <w:left w:val="none" w:sz="0" w:space="0" w:color="auto"/>
                    <w:bottom w:val="none" w:sz="0" w:space="0" w:color="auto"/>
                    <w:right w:val="none" w:sz="0" w:space="0" w:color="auto"/>
                  </w:divBdr>
                </w:div>
                <w:div w:id="249777118">
                  <w:marLeft w:val="0"/>
                  <w:marRight w:val="0"/>
                  <w:marTop w:val="0"/>
                  <w:marBottom w:val="0"/>
                  <w:divBdr>
                    <w:top w:val="none" w:sz="0" w:space="0" w:color="auto"/>
                    <w:left w:val="none" w:sz="0" w:space="0" w:color="auto"/>
                    <w:bottom w:val="none" w:sz="0" w:space="0" w:color="auto"/>
                    <w:right w:val="none" w:sz="0" w:space="0" w:color="auto"/>
                  </w:divBdr>
                </w:div>
                <w:div w:id="343673160">
                  <w:marLeft w:val="0"/>
                  <w:marRight w:val="0"/>
                  <w:marTop w:val="0"/>
                  <w:marBottom w:val="0"/>
                  <w:divBdr>
                    <w:top w:val="none" w:sz="0" w:space="0" w:color="auto"/>
                    <w:left w:val="none" w:sz="0" w:space="0" w:color="auto"/>
                    <w:bottom w:val="none" w:sz="0" w:space="0" w:color="auto"/>
                    <w:right w:val="none" w:sz="0" w:space="0" w:color="auto"/>
                  </w:divBdr>
                </w:div>
                <w:div w:id="635724143">
                  <w:marLeft w:val="0"/>
                  <w:marRight w:val="0"/>
                  <w:marTop w:val="0"/>
                  <w:marBottom w:val="0"/>
                  <w:divBdr>
                    <w:top w:val="none" w:sz="0" w:space="0" w:color="auto"/>
                    <w:left w:val="none" w:sz="0" w:space="0" w:color="auto"/>
                    <w:bottom w:val="none" w:sz="0" w:space="0" w:color="auto"/>
                    <w:right w:val="none" w:sz="0" w:space="0" w:color="auto"/>
                  </w:divBdr>
                </w:div>
              </w:divsChild>
            </w:div>
            <w:div w:id="60643255">
              <w:marLeft w:val="0"/>
              <w:marRight w:val="0"/>
              <w:marTop w:val="0"/>
              <w:marBottom w:val="0"/>
              <w:divBdr>
                <w:top w:val="none" w:sz="0" w:space="0" w:color="auto"/>
                <w:left w:val="none" w:sz="0" w:space="0" w:color="auto"/>
                <w:bottom w:val="none" w:sz="0" w:space="0" w:color="auto"/>
                <w:right w:val="none" w:sz="0" w:space="0" w:color="auto"/>
              </w:divBdr>
              <w:divsChild>
                <w:div w:id="1416244994">
                  <w:marLeft w:val="0"/>
                  <w:marRight w:val="0"/>
                  <w:marTop w:val="0"/>
                  <w:marBottom w:val="0"/>
                  <w:divBdr>
                    <w:top w:val="none" w:sz="0" w:space="0" w:color="auto"/>
                    <w:left w:val="none" w:sz="0" w:space="0" w:color="auto"/>
                    <w:bottom w:val="none" w:sz="0" w:space="0" w:color="auto"/>
                    <w:right w:val="none" w:sz="0" w:space="0" w:color="auto"/>
                  </w:divBdr>
                </w:div>
                <w:div w:id="124395301">
                  <w:marLeft w:val="0"/>
                  <w:marRight w:val="0"/>
                  <w:marTop w:val="0"/>
                  <w:marBottom w:val="0"/>
                  <w:divBdr>
                    <w:top w:val="none" w:sz="0" w:space="0" w:color="auto"/>
                    <w:left w:val="none" w:sz="0" w:space="0" w:color="auto"/>
                    <w:bottom w:val="none" w:sz="0" w:space="0" w:color="auto"/>
                    <w:right w:val="none" w:sz="0" w:space="0" w:color="auto"/>
                  </w:divBdr>
                </w:div>
                <w:div w:id="1851480098">
                  <w:marLeft w:val="0"/>
                  <w:marRight w:val="0"/>
                  <w:marTop w:val="0"/>
                  <w:marBottom w:val="0"/>
                  <w:divBdr>
                    <w:top w:val="none" w:sz="0" w:space="0" w:color="auto"/>
                    <w:left w:val="none" w:sz="0" w:space="0" w:color="auto"/>
                    <w:bottom w:val="none" w:sz="0" w:space="0" w:color="auto"/>
                    <w:right w:val="none" w:sz="0" w:space="0" w:color="auto"/>
                  </w:divBdr>
                </w:div>
                <w:div w:id="730076260">
                  <w:marLeft w:val="0"/>
                  <w:marRight w:val="0"/>
                  <w:marTop w:val="0"/>
                  <w:marBottom w:val="0"/>
                  <w:divBdr>
                    <w:top w:val="none" w:sz="0" w:space="0" w:color="auto"/>
                    <w:left w:val="none" w:sz="0" w:space="0" w:color="auto"/>
                    <w:bottom w:val="none" w:sz="0" w:space="0" w:color="auto"/>
                    <w:right w:val="none" w:sz="0" w:space="0" w:color="auto"/>
                  </w:divBdr>
                </w:div>
                <w:div w:id="1038699910">
                  <w:marLeft w:val="0"/>
                  <w:marRight w:val="0"/>
                  <w:marTop w:val="0"/>
                  <w:marBottom w:val="0"/>
                  <w:divBdr>
                    <w:top w:val="none" w:sz="0" w:space="0" w:color="auto"/>
                    <w:left w:val="none" w:sz="0" w:space="0" w:color="auto"/>
                    <w:bottom w:val="none" w:sz="0" w:space="0" w:color="auto"/>
                    <w:right w:val="none" w:sz="0" w:space="0" w:color="auto"/>
                  </w:divBdr>
                </w:div>
                <w:div w:id="930746128">
                  <w:marLeft w:val="0"/>
                  <w:marRight w:val="0"/>
                  <w:marTop w:val="0"/>
                  <w:marBottom w:val="0"/>
                  <w:divBdr>
                    <w:top w:val="none" w:sz="0" w:space="0" w:color="auto"/>
                    <w:left w:val="none" w:sz="0" w:space="0" w:color="auto"/>
                    <w:bottom w:val="none" w:sz="0" w:space="0" w:color="auto"/>
                    <w:right w:val="none" w:sz="0" w:space="0" w:color="auto"/>
                  </w:divBdr>
                </w:div>
                <w:div w:id="1808620423">
                  <w:marLeft w:val="0"/>
                  <w:marRight w:val="0"/>
                  <w:marTop w:val="0"/>
                  <w:marBottom w:val="0"/>
                  <w:divBdr>
                    <w:top w:val="none" w:sz="0" w:space="0" w:color="auto"/>
                    <w:left w:val="none" w:sz="0" w:space="0" w:color="auto"/>
                    <w:bottom w:val="none" w:sz="0" w:space="0" w:color="auto"/>
                    <w:right w:val="none" w:sz="0" w:space="0" w:color="auto"/>
                  </w:divBdr>
                </w:div>
                <w:div w:id="1678266981">
                  <w:marLeft w:val="0"/>
                  <w:marRight w:val="0"/>
                  <w:marTop w:val="0"/>
                  <w:marBottom w:val="0"/>
                  <w:divBdr>
                    <w:top w:val="none" w:sz="0" w:space="0" w:color="auto"/>
                    <w:left w:val="none" w:sz="0" w:space="0" w:color="auto"/>
                    <w:bottom w:val="none" w:sz="0" w:space="0" w:color="auto"/>
                    <w:right w:val="none" w:sz="0" w:space="0" w:color="auto"/>
                  </w:divBdr>
                </w:div>
                <w:div w:id="390080534">
                  <w:marLeft w:val="0"/>
                  <w:marRight w:val="0"/>
                  <w:marTop w:val="0"/>
                  <w:marBottom w:val="0"/>
                  <w:divBdr>
                    <w:top w:val="none" w:sz="0" w:space="0" w:color="auto"/>
                    <w:left w:val="none" w:sz="0" w:space="0" w:color="auto"/>
                    <w:bottom w:val="none" w:sz="0" w:space="0" w:color="auto"/>
                    <w:right w:val="none" w:sz="0" w:space="0" w:color="auto"/>
                  </w:divBdr>
                </w:div>
                <w:div w:id="1513107314">
                  <w:marLeft w:val="0"/>
                  <w:marRight w:val="0"/>
                  <w:marTop w:val="0"/>
                  <w:marBottom w:val="0"/>
                  <w:divBdr>
                    <w:top w:val="none" w:sz="0" w:space="0" w:color="auto"/>
                    <w:left w:val="none" w:sz="0" w:space="0" w:color="auto"/>
                    <w:bottom w:val="none" w:sz="0" w:space="0" w:color="auto"/>
                    <w:right w:val="none" w:sz="0" w:space="0" w:color="auto"/>
                  </w:divBdr>
                </w:div>
                <w:div w:id="809596621">
                  <w:marLeft w:val="0"/>
                  <w:marRight w:val="0"/>
                  <w:marTop w:val="0"/>
                  <w:marBottom w:val="0"/>
                  <w:divBdr>
                    <w:top w:val="none" w:sz="0" w:space="0" w:color="auto"/>
                    <w:left w:val="none" w:sz="0" w:space="0" w:color="auto"/>
                    <w:bottom w:val="none" w:sz="0" w:space="0" w:color="auto"/>
                    <w:right w:val="none" w:sz="0" w:space="0" w:color="auto"/>
                  </w:divBdr>
                </w:div>
                <w:div w:id="1301958175">
                  <w:marLeft w:val="0"/>
                  <w:marRight w:val="0"/>
                  <w:marTop w:val="0"/>
                  <w:marBottom w:val="0"/>
                  <w:divBdr>
                    <w:top w:val="none" w:sz="0" w:space="0" w:color="auto"/>
                    <w:left w:val="none" w:sz="0" w:space="0" w:color="auto"/>
                    <w:bottom w:val="none" w:sz="0" w:space="0" w:color="auto"/>
                    <w:right w:val="none" w:sz="0" w:space="0" w:color="auto"/>
                  </w:divBdr>
                </w:div>
                <w:div w:id="337973428">
                  <w:marLeft w:val="0"/>
                  <w:marRight w:val="0"/>
                  <w:marTop w:val="0"/>
                  <w:marBottom w:val="0"/>
                  <w:divBdr>
                    <w:top w:val="none" w:sz="0" w:space="0" w:color="auto"/>
                    <w:left w:val="none" w:sz="0" w:space="0" w:color="auto"/>
                    <w:bottom w:val="none" w:sz="0" w:space="0" w:color="auto"/>
                    <w:right w:val="none" w:sz="0" w:space="0" w:color="auto"/>
                  </w:divBdr>
                </w:div>
                <w:div w:id="1328702586">
                  <w:marLeft w:val="0"/>
                  <w:marRight w:val="0"/>
                  <w:marTop w:val="0"/>
                  <w:marBottom w:val="0"/>
                  <w:divBdr>
                    <w:top w:val="none" w:sz="0" w:space="0" w:color="auto"/>
                    <w:left w:val="none" w:sz="0" w:space="0" w:color="auto"/>
                    <w:bottom w:val="none" w:sz="0" w:space="0" w:color="auto"/>
                    <w:right w:val="none" w:sz="0" w:space="0" w:color="auto"/>
                  </w:divBdr>
                </w:div>
                <w:div w:id="1305309399">
                  <w:marLeft w:val="0"/>
                  <w:marRight w:val="0"/>
                  <w:marTop w:val="0"/>
                  <w:marBottom w:val="0"/>
                  <w:divBdr>
                    <w:top w:val="none" w:sz="0" w:space="0" w:color="auto"/>
                    <w:left w:val="none" w:sz="0" w:space="0" w:color="auto"/>
                    <w:bottom w:val="none" w:sz="0" w:space="0" w:color="auto"/>
                    <w:right w:val="none" w:sz="0" w:space="0" w:color="auto"/>
                  </w:divBdr>
                </w:div>
                <w:div w:id="335347759">
                  <w:marLeft w:val="0"/>
                  <w:marRight w:val="0"/>
                  <w:marTop w:val="0"/>
                  <w:marBottom w:val="0"/>
                  <w:divBdr>
                    <w:top w:val="none" w:sz="0" w:space="0" w:color="auto"/>
                    <w:left w:val="none" w:sz="0" w:space="0" w:color="auto"/>
                    <w:bottom w:val="none" w:sz="0" w:space="0" w:color="auto"/>
                    <w:right w:val="none" w:sz="0" w:space="0" w:color="auto"/>
                  </w:divBdr>
                </w:div>
                <w:div w:id="166137216">
                  <w:marLeft w:val="0"/>
                  <w:marRight w:val="0"/>
                  <w:marTop w:val="0"/>
                  <w:marBottom w:val="0"/>
                  <w:divBdr>
                    <w:top w:val="none" w:sz="0" w:space="0" w:color="auto"/>
                    <w:left w:val="none" w:sz="0" w:space="0" w:color="auto"/>
                    <w:bottom w:val="none" w:sz="0" w:space="0" w:color="auto"/>
                    <w:right w:val="none" w:sz="0" w:space="0" w:color="auto"/>
                  </w:divBdr>
                </w:div>
                <w:div w:id="2097088596">
                  <w:marLeft w:val="0"/>
                  <w:marRight w:val="0"/>
                  <w:marTop w:val="0"/>
                  <w:marBottom w:val="0"/>
                  <w:divBdr>
                    <w:top w:val="none" w:sz="0" w:space="0" w:color="auto"/>
                    <w:left w:val="none" w:sz="0" w:space="0" w:color="auto"/>
                    <w:bottom w:val="none" w:sz="0" w:space="0" w:color="auto"/>
                    <w:right w:val="none" w:sz="0" w:space="0" w:color="auto"/>
                  </w:divBdr>
                </w:div>
                <w:div w:id="1981380768">
                  <w:marLeft w:val="0"/>
                  <w:marRight w:val="0"/>
                  <w:marTop w:val="0"/>
                  <w:marBottom w:val="0"/>
                  <w:divBdr>
                    <w:top w:val="none" w:sz="0" w:space="0" w:color="auto"/>
                    <w:left w:val="none" w:sz="0" w:space="0" w:color="auto"/>
                    <w:bottom w:val="none" w:sz="0" w:space="0" w:color="auto"/>
                    <w:right w:val="none" w:sz="0" w:space="0" w:color="auto"/>
                  </w:divBdr>
                </w:div>
                <w:div w:id="10788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E5CD-F7F3-47D3-8B1F-E696B644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yjzx</dc:creator>
  <cp:keywords/>
  <dc:description/>
  <cp:lastModifiedBy>yjzx</cp:lastModifiedBy>
  <cp:revision>3</cp:revision>
  <dcterms:created xsi:type="dcterms:W3CDTF">2018-07-16T02:09:00Z</dcterms:created>
  <dcterms:modified xsi:type="dcterms:W3CDTF">2018-07-16T02:21:00Z</dcterms:modified>
</cp:coreProperties>
</file>